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6873E" w14:textId="77777777" w:rsidR="00DC2D90" w:rsidRDefault="009E2F6A">
      <w:pPr>
        <w:pStyle w:val="Title"/>
      </w:pPr>
      <w:r>
        <w:t>Software</w:t>
      </w:r>
      <w:r w:rsidR="00E60EB6">
        <w:t xml:space="preserve"> Ove</w:t>
      </w:r>
      <w:r w:rsidR="00713A0F">
        <w:t>r</w:t>
      </w:r>
      <w:r w:rsidR="00E60EB6">
        <w:t>view</w:t>
      </w:r>
    </w:p>
    <w:p w14:paraId="1FCF41F2" w14:textId="77777777" w:rsidR="00FE544B" w:rsidRDefault="00FE544B">
      <w:pPr>
        <w:pStyle w:val="Title"/>
      </w:pPr>
    </w:p>
    <w:p w14:paraId="6D21B475" w14:textId="77777777" w:rsidR="00F57764" w:rsidRDefault="00F57764" w:rsidP="00F57764">
      <w:pPr>
        <w:pStyle w:val="Title"/>
        <w:jc w:val="left"/>
        <w:rPr>
          <w:sz w:val="24"/>
        </w:rPr>
      </w:pPr>
      <w:r>
        <w:rPr>
          <w:sz w:val="24"/>
        </w:rPr>
        <w:t xml:space="preserve">Year: </w:t>
      </w:r>
      <w:r w:rsidR="001516E9" w:rsidRPr="00F4777B">
        <w:rPr>
          <w:b w:val="0"/>
          <w:sz w:val="24"/>
        </w:rPr>
        <w:t>2017</w:t>
      </w:r>
      <w:r>
        <w:rPr>
          <w:sz w:val="24"/>
        </w:rPr>
        <w:t xml:space="preserve"> </w:t>
      </w:r>
      <w:r>
        <w:rPr>
          <w:sz w:val="24"/>
        </w:rPr>
        <w:tab/>
        <w:t xml:space="preserve">Semester: </w:t>
      </w:r>
      <w:r w:rsidR="001516E9" w:rsidRPr="00F4777B">
        <w:rPr>
          <w:b w:val="0"/>
          <w:sz w:val="24"/>
        </w:rPr>
        <w:t>Spring</w:t>
      </w:r>
      <w:r>
        <w:rPr>
          <w:sz w:val="24"/>
        </w:rPr>
        <w:tab/>
        <w:t xml:space="preserve">Team: </w:t>
      </w:r>
      <w:r w:rsidR="001516E9" w:rsidRPr="00F4777B">
        <w:rPr>
          <w:b w:val="0"/>
          <w:sz w:val="24"/>
        </w:rPr>
        <w:t>1</w:t>
      </w:r>
      <w:r w:rsidR="00F4777B" w:rsidRPr="00F4777B">
        <w:rPr>
          <w:b w:val="0"/>
          <w:sz w:val="24"/>
        </w:rPr>
        <w:t>2</w:t>
      </w:r>
      <w:r w:rsidR="00F4777B">
        <w:rPr>
          <w:sz w:val="24"/>
        </w:rPr>
        <w:tab/>
      </w:r>
      <w:r>
        <w:rPr>
          <w:sz w:val="24"/>
        </w:rPr>
        <w:t>Project</w:t>
      </w:r>
      <w:r w:rsidR="001516E9">
        <w:rPr>
          <w:sz w:val="24"/>
        </w:rPr>
        <w:t xml:space="preserve">: </w:t>
      </w:r>
      <w:r w:rsidR="001516E9" w:rsidRPr="00F4777B">
        <w:rPr>
          <w:b w:val="0"/>
          <w:sz w:val="24"/>
        </w:rPr>
        <w:t>Guitutar</w:t>
      </w:r>
    </w:p>
    <w:p w14:paraId="4114DAA6" w14:textId="62B70996" w:rsidR="00F57764" w:rsidRDefault="00F57764" w:rsidP="00F57764">
      <w:pPr>
        <w:pStyle w:val="Title"/>
        <w:jc w:val="left"/>
        <w:rPr>
          <w:sz w:val="24"/>
        </w:rPr>
      </w:pPr>
      <w:r>
        <w:rPr>
          <w:sz w:val="24"/>
        </w:rPr>
        <w:t xml:space="preserve">Creation Date: </w:t>
      </w:r>
      <w:r w:rsidR="00F4777B" w:rsidRPr="00F4777B">
        <w:rPr>
          <w:b w:val="0"/>
          <w:sz w:val="24"/>
        </w:rPr>
        <w:t>January</w:t>
      </w:r>
      <w:r w:rsidR="001516E9" w:rsidRPr="00F4777B">
        <w:rPr>
          <w:b w:val="0"/>
          <w:sz w:val="24"/>
        </w:rPr>
        <w:t xml:space="preserve"> 27, 2017</w:t>
      </w:r>
      <w:r>
        <w:rPr>
          <w:sz w:val="24"/>
        </w:rPr>
        <w:t xml:space="preserve"> </w:t>
      </w:r>
      <w:r>
        <w:rPr>
          <w:sz w:val="24"/>
        </w:rPr>
        <w:tab/>
      </w:r>
      <w:r>
        <w:rPr>
          <w:sz w:val="24"/>
        </w:rPr>
        <w:tab/>
      </w:r>
      <w:r w:rsidR="00F4777B">
        <w:rPr>
          <w:sz w:val="24"/>
        </w:rPr>
        <w:tab/>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A70EF5">
        <w:rPr>
          <w:b w:val="0"/>
          <w:noProof/>
          <w:sz w:val="24"/>
        </w:rPr>
        <w:t>May 1, 2017</w:t>
      </w:r>
      <w:r>
        <w:rPr>
          <w:b w:val="0"/>
          <w:sz w:val="24"/>
        </w:rPr>
        <w:fldChar w:fldCharType="end"/>
      </w:r>
    </w:p>
    <w:p w14:paraId="5814ECBE" w14:textId="77777777" w:rsidR="00F57764" w:rsidRDefault="00F57764" w:rsidP="00F57764">
      <w:pPr>
        <w:pStyle w:val="Title"/>
        <w:jc w:val="left"/>
        <w:rPr>
          <w:sz w:val="24"/>
          <w:szCs w:val="24"/>
        </w:rPr>
      </w:pPr>
      <w:r>
        <w:rPr>
          <w:sz w:val="24"/>
          <w:szCs w:val="24"/>
        </w:rPr>
        <w:t xml:space="preserve">Author:  </w:t>
      </w:r>
      <w:r w:rsidR="00F4777B" w:rsidRPr="00F4777B">
        <w:rPr>
          <w:b w:val="0"/>
          <w:sz w:val="24"/>
          <w:szCs w:val="24"/>
        </w:rPr>
        <w:t>Cole Giannotti</w:t>
      </w:r>
      <w:r>
        <w:rPr>
          <w:sz w:val="24"/>
          <w:szCs w:val="24"/>
        </w:rPr>
        <w:tab/>
      </w:r>
      <w:r w:rsidR="00F4777B">
        <w:rPr>
          <w:sz w:val="24"/>
          <w:szCs w:val="24"/>
        </w:rPr>
        <w:tab/>
      </w:r>
      <w:r w:rsidR="00F4777B">
        <w:rPr>
          <w:sz w:val="24"/>
          <w:szCs w:val="24"/>
        </w:rPr>
        <w:tab/>
      </w:r>
      <w:r w:rsidR="00F4777B">
        <w:rPr>
          <w:sz w:val="24"/>
          <w:szCs w:val="24"/>
        </w:rPr>
        <w:tab/>
      </w:r>
      <w:r>
        <w:rPr>
          <w:sz w:val="24"/>
          <w:szCs w:val="24"/>
        </w:rPr>
        <w:t xml:space="preserve">Email: </w:t>
      </w:r>
      <w:r w:rsidR="00F4777B" w:rsidRPr="00F4777B">
        <w:rPr>
          <w:b w:val="0"/>
          <w:sz w:val="24"/>
          <w:szCs w:val="24"/>
        </w:rPr>
        <w:t>agiannot@purdue.edu</w:t>
      </w:r>
    </w:p>
    <w:p w14:paraId="35CB1814" w14:textId="77777777" w:rsidR="00187135" w:rsidRDefault="00187135" w:rsidP="00187135">
      <w:pPr>
        <w:pStyle w:val="Title"/>
        <w:jc w:val="left"/>
        <w:rPr>
          <w:sz w:val="24"/>
        </w:rPr>
      </w:pPr>
    </w:p>
    <w:p w14:paraId="4B67960D" w14:textId="77777777" w:rsidR="00187135" w:rsidRPr="00FF1987" w:rsidRDefault="00187135" w:rsidP="00187135">
      <w:pPr>
        <w:pStyle w:val="Title"/>
        <w:jc w:val="left"/>
        <w:rPr>
          <w:sz w:val="24"/>
        </w:rPr>
      </w:pPr>
      <w:r>
        <w:rPr>
          <w:sz w:val="24"/>
        </w:rPr>
        <w:t>Assignment Evaluation:</w:t>
      </w:r>
    </w:p>
    <w:p w14:paraId="5FF441F1" w14:textId="77777777" w:rsidR="00187135" w:rsidRDefault="00187135" w:rsidP="00187135">
      <w:pPr>
        <w:pStyle w:val="Title"/>
        <w:jc w:val="left"/>
        <w:rPr>
          <w:sz w:val="24"/>
        </w:rPr>
      </w:pPr>
    </w:p>
    <w:tbl>
      <w:tblPr>
        <w:tblW w:w="0" w:type="auto"/>
        <w:tblInd w:w="93" w:type="dxa"/>
        <w:tblLook w:val="04A0" w:firstRow="1" w:lastRow="0" w:firstColumn="1" w:lastColumn="0" w:noHBand="0" w:noVBand="1"/>
      </w:tblPr>
      <w:tblGrid>
        <w:gridCol w:w="2815"/>
        <w:gridCol w:w="1240"/>
        <w:gridCol w:w="935"/>
        <w:gridCol w:w="852"/>
        <w:gridCol w:w="3415"/>
      </w:tblGrid>
      <w:tr w:rsidR="00187135" w:rsidRPr="00FF1987" w14:paraId="28076870" w14:textId="77777777" w:rsidTr="00BD5A65">
        <w:trPr>
          <w:trHeight w:val="300"/>
        </w:trPr>
        <w:tc>
          <w:tcPr>
            <w:tcW w:w="281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3892B6DC" w14:textId="77777777" w:rsidR="00187135" w:rsidRPr="00FF1987" w:rsidRDefault="00187135" w:rsidP="008F3CB3">
            <w:pPr>
              <w:jc w:val="center"/>
              <w:rPr>
                <w:rFonts w:ascii="Calibri" w:hAnsi="Calibri"/>
                <w:b/>
                <w:bCs/>
                <w:color w:val="000000"/>
                <w:sz w:val="22"/>
                <w:szCs w:val="22"/>
              </w:rPr>
            </w:pPr>
            <w:r w:rsidRPr="00FF1987">
              <w:rPr>
                <w:rFonts w:ascii="Calibri" w:hAnsi="Calibri"/>
                <w:b/>
                <w:bCs/>
                <w:color w:val="000000"/>
                <w:sz w:val="22"/>
                <w:szCs w:val="22"/>
              </w:rPr>
              <w:t>Item</w:t>
            </w:r>
          </w:p>
        </w:tc>
        <w:tc>
          <w:tcPr>
            <w:tcW w:w="1240" w:type="dxa"/>
            <w:tcBorders>
              <w:top w:val="single" w:sz="4" w:space="0" w:color="auto"/>
              <w:left w:val="nil"/>
              <w:bottom w:val="single" w:sz="4" w:space="0" w:color="auto"/>
              <w:right w:val="single" w:sz="4" w:space="0" w:color="auto"/>
            </w:tcBorders>
            <w:shd w:val="clear" w:color="000000" w:fill="A6A6A6"/>
            <w:noWrap/>
            <w:vAlign w:val="bottom"/>
            <w:hideMark/>
          </w:tcPr>
          <w:p w14:paraId="6F7DD682" w14:textId="77777777" w:rsidR="00187135" w:rsidRPr="00FF1987" w:rsidRDefault="00187135" w:rsidP="008F3CB3">
            <w:pPr>
              <w:jc w:val="center"/>
              <w:rPr>
                <w:rFonts w:ascii="Calibri" w:hAnsi="Calibri"/>
                <w:b/>
                <w:bCs/>
                <w:color w:val="000000"/>
                <w:sz w:val="22"/>
                <w:szCs w:val="22"/>
              </w:rPr>
            </w:pPr>
            <w:r w:rsidRPr="00FF1987">
              <w:rPr>
                <w:rFonts w:ascii="Calibri" w:hAnsi="Calibri"/>
                <w:b/>
                <w:bCs/>
                <w:color w:val="000000"/>
                <w:sz w:val="22"/>
                <w:szCs w:val="22"/>
              </w:rPr>
              <w:t>Score (0-5)</w:t>
            </w:r>
          </w:p>
        </w:tc>
        <w:tc>
          <w:tcPr>
            <w:tcW w:w="935" w:type="dxa"/>
            <w:tcBorders>
              <w:top w:val="single" w:sz="4" w:space="0" w:color="auto"/>
              <w:left w:val="nil"/>
              <w:bottom w:val="single" w:sz="4" w:space="0" w:color="auto"/>
              <w:right w:val="single" w:sz="4" w:space="0" w:color="auto"/>
            </w:tcBorders>
            <w:shd w:val="clear" w:color="000000" w:fill="A6A6A6"/>
            <w:noWrap/>
            <w:vAlign w:val="bottom"/>
            <w:hideMark/>
          </w:tcPr>
          <w:p w14:paraId="499B2918" w14:textId="77777777" w:rsidR="00187135" w:rsidRPr="00FF1987" w:rsidRDefault="00187135" w:rsidP="008F3CB3">
            <w:pPr>
              <w:jc w:val="center"/>
              <w:rPr>
                <w:rFonts w:ascii="Calibri" w:hAnsi="Calibri"/>
                <w:b/>
                <w:bCs/>
                <w:color w:val="000000"/>
                <w:sz w:val="22"/>
                <w:szCs w:val="22"/>
              </w:rPr>
            </w:pPr>
            <w:r w:rsidRPr="00FF1987">
              <w:rPr>
                <w:rFonts w:ascii="Calibri" w:hAnsi="Calibri"/>
                <w:b/>
                <w:bCs/>
                <w:color w:val="000000"/>
                <w:sz w:val="22"/>
                <w:szCs w:val="22"/>
              </w:rPr>
              <w:t>Weight</w:t>
            </w:r>
          </w:p>
        </w:tc>
        <w:tc>
          <w:tcPr>
            <w:tcW w:w="852" w:type="dxa"/>
            <w:tcBorders>
              <w:top w:val="single" w:sz="4" w:space="0" w:color="auto"/>
              <w:left w:val="nil"/>
              <w:bottom w:val="single" w:sz="4" w:space="0" w:color="auto"/>
              <w:right w:val="single" w:sz="4" w:space="0" w:color="auto"/>
            </w:tcBorders>
            <w:shd w:val="clear" w:color="000000" w:fill="A6A6A6"/>
            <w:noWrap/>
            <w:vAlign w:val="bottom"/>
            <w:hideMark/>
          </w:tcPr>
          <w:p w14:paraId="60845EE6" w14:textId="77777777" w:rsidR="00187135" w:rsidRPr="00FF1987" w:rsidRDefault="00187135" w:rsidP="008F3CB3">
            <w:pPr>
              <w:jc w:val="center"/>
              <w:rPr>
                <w:rFonts w:ascii="Calibri" w:hAnsi="Calibri"/>
                <w:b/>
                <w:bCs/>
                <w:color w:val="000000"/>
                <w:sz w:val="22"/>
                <w:szCs w:val="22"/>
              </w:rPr>
            </w:pPr>
            <w:r w:rsidRPr="00FF1987">
              <w:rPr>
                <w:rFonts w:ascii="Calibri" w:hAnsi="Calibri"/>
                <w:b/>
                <w:bCs/>
                <w:color w:val="000000"/>
                <w:sz w:val="22"/>
                <w:szCs w:val="22"/>
              </w:rPr>
              <w:t>Points</w:t>
            </w:r>
          </w:p>
        </w:tc>
        <w:tc>
          <w:tcPr>
            <w:tcW w:w="3415" w:type="dxa"/>
            <w:tcBorders>
              <w:top w:val="single" w:sz="4" w:space="0" w:color="auto"/>
              <w:left w:val="nil"/>
              <w:bottom w:val="single" w:sz="4" w:space="0" w:color="auto"/>
              <w:right w:val="single" w:sz="4" w:space="0" w:color="auto"/>
            </w:tcBorders>
            <w:shd w:val="clear" w:color="000000" w:fill="A6A6A6"/>
            <w:noWrap/>
            <w:vAlign w:val="bottom"/>
            <w:hideMark/>
          </w:tcPr>
          <w:p w14:paraId="51398DF2" w14:textId="77777777" w:rsidR="00187135" w:rsidRPr="00FF1987" w:rsidRDefault="00187135" w:rsidP="008F3CB3">
            <w:pPr>
              <w:jc w:val="center"/>
              <w:rPr>
                <w:rFonts w:ascii="Calibri" w:hAnsi="Calibri"/>
                <w:b/>
                <w:bCs/>
                <w:color w:val="000000"/>
                <w:sz w:val="22"/>
                <w:szCs w:val="22"/>
              </w:rPr>
            </w:pPr>
            <w:r w:rsidRPr="00FF1987">
              <w:rPr>
                <w:rFonts w:ascii="Calibri" w:hAnsi="Calibri"/>
                <w:b/>
                <w:bCs/>
                <w:color w:val="000000"/>
                <w:sz w:val="22"/>
                <w:szCs w:val="22"/>
              </w:rPr>
              <w:t>Notes</w:t>
            </w:r>
          </w:p>
        </w:tc>
      </w:tr>
      <w:tr w:rsidR="00187135" w:rsidRPr="00FF1987" w14:paraId="568CC59B" w14:textId="77777777" w:rsidTr="00BD5A65">
        <w:trPr>
          <w:trHeight w:val="300"/>
        </w:trPr>
        <w:tc>
          <w:tcPr>
            <w:tcW w:w="9257"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F3E5D44" w14:textId="77777777" w:rsidR="00187135" w:rsidRPr="00FF1987" w:rsidRDefault="00187135" w:rsidP="008F3CB3">
            <w:pPr>
              <w:rPr>
                <w:rFonts w:ascii="Calibri" w:hAnsi="Calibri"/>
                <w:b/>
                <w:bCs/>
                <w:color w:val="000000"/>
                <w:sz w:val="22"/>
                <w:szCs w:val="22"/>
              </w:rPr>
            </w:pPr>
            <w:r w:rsidRPr="00FF1987">
              <w:rPr>
                <w:rFonts w:ascii="Calibri" w:hAnsi="Calibri"/>
                <w:b/>
                <w:bCs/>
                <w:color w:val="000000"/>
                <w:sz w:val="22"/>
                <w:szCs w:val="22"/>
              </w:rPr>
              <w:t>Assignment-Specific Items</w:t>
            </w:r>
          </w:p>
        </w:tc>
      </w:tr>
      <w:tr w:rsidR="00187135" w:rsidRPr="00FF1987" w14:paraId="4CE4544B" w14:textId="77777777" w:rsidTr="00BD5A65">
        <w:trPr>
          <w:trHeight w:val="300"/>
        </w:trPr>
        <w:tc>
          <w:tcPr>
            <w:tcW w:w="2815" w:type="dxa"/>
            <w:tcBorders>
              <w:top w:val="nil"/>
              <w:left w:val="single" w:sz="4" w:space="0" w:color="auto"/>
              <w:bottom w:val="single" w:sz="4" w:space="0" w:color="auto"/>
              <w:right w:val="single" w:sz="4" w:space="0" w:color="auto"/>
            </w:tcBorders>
            <w:shd w:val="clear" w:color="auto" w:fill="auto"/>
            <w:noWrap/>
            <w:vAlign w:val="bottom"/>
            <w:hideMark/>
          </w:tcPr>
          <w:p w14:paraId="7185A538" w14:textId="77777777" w:rsidR="00187135" w:rsidRPr="00FF1987" w:rsidRDefault="00187135" w:rsidP="008F3CB3">
            <w:pPr>
              <w:rPr>
                <w:rFonts w:ascii="Calibri" w:hAnsi="Calibri"/>
                <w:b/>
                <w:bCs/>
                <w:color w:val="000000"/>
                <w:sz w:val="22"/>
                <w:szCs w:val="22"/>
              </w:rPr>
            </w:pPr>
            <w:r>
              <w:rPr>
                <w:rFonts w:ascii="Calibri" w:hAnsi="Calibri"/>
                <w:b/>
                <w:bCs/>
                <w:color w:val="000000"/>
                <w:sz w:val="22"/>
                <w:szCs w:val="22"/>
              </w:rPr>
              <w:t>Software Overview</w:t>
            </w:r>
          </w:p>
        </w:tc>
        <w:tc>
          <w:tcPr>
            <w:tcW w:w="1240" w:type="dxa"/>
            <w:tcBorders>
              <w:top w:val="nil"/>
              <w:left w:val="nil"/>
              <w:bottom w:val="single" w:sz="4" w:space="0" w:color="auto"/>
              <w:right w:val="single" w:sz="4" w:space="0" w:color="auto"/>
            </w:tcBorders>
            <w:shd w:val="clear" w:color="auto" w:fill="auto"/>
            <w:noWrap/>
            <w:vAlign w:val="bottom"/>
            <w:hideMark/>
          </w:tcPr>
          <w:p w14:paraId="2F205459"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0650AFAE"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852" w:type="dxa"/>
            <w:tcBorders>
              <w:top w:val="nil"/>
              <w:left w:val="nil"/>
              <w:bottom w:val="single" w:sz="4" w:space="0" w:color="auto"/>
              <w:right w:val="single" w:sz="4" w:space="0" w:color="auto"/>
            </w:tcBorders>
            <w:shd w:val="clear" w:color="auto" w:fill="auto"/>
            <w:noWrap/>
            <w:vAlign w:val="bottom"/>
            <w:hideMark/>
          </w:tcPr>
          <w:p w14:paraId="6070556A"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10</w:t>
            </w:r>
          </w:p>
        </w:tc>
        <w:tc>
          <w:tcPr>
            <w:tcW w:w="3415" w:type="dxa"/>
            <w:tcBorders>
              <w:top w:val="nil"/>
              <w:left w:val="nil"/>
              <w:bottom w:val="single" w:sz="4" w:space="0" w:color="auto"/>
              <w:right w:val="single" w:sz="4" w:space="0" w:color="auto"/>
            </w:tcBorders>
            <w:shd w:val="clear" w:color="auto" w:fill="auto"/>
            <w:noWrap/>
            <w:vAlign w:val="bottom"/>
            <w:hideMark/>
          </w:tcPr>
          <w:p w14:paraId="5089ADFB" w14:textId="77777777" w:rsidR="00187135" w:rsidRPr="00FF1987" w:rsidRDefault="00187135" w:rsidP="008F3CB3">
            <w:pPr>
              <w:rPr>
                <w:rFonts w:ascii="Calibri" w:hAnsi="Calibri"/>
                <w:color w:val="000000"/>
                <w:sz w:val="22"/>
                <w:szCs w:val="22"/>
              </w:rPr>
            </w:pPr>
            <w:r w:rsidRPr="00FF1987">
              <w:rPr>
                <w:rFonts w:ascii="Calibri" w:hAnsi="Calibri"/>
                <w:color w:val="000000"/>
                <w:sz w:val="22"/>
                <w:szCs w:val="22"/>
              </w:rPr>
              <w:t> </w:t>
            </w:r>
          </w:p>
        </w:tc>
      </w:tr>
      <w:tr w:rsidR="00187135" w:rsidRPr="00FF1987" w14:paraId="7879220A" w14:textId="77777777" w:rsidTr="00BD5A65">
        <w:trPr>
          <w:trHeight w:val="300"/>
        </w:trPr>
        <w:tc>
          <w:tcPr>
            <w:tcW w:w="2815" w:type="dxa"/>
            <w:tcBorders>
              <w:top w:val="nil"/>
              <w:left w:val="single" w:sz="4" w:space="0" w:color="auto"/>
              <w:bottom w:val="single" w:sz="4" w:space="0" w:color="auto"/>
              <w:right w:val="single" w:sz="4" w:space="0" w:color="auto"/>
            </w:tcBorders>
            <w:shd w:val="clear" w:color="auto" w:fill="auto"/>
            <w:noWrap/>
            <w:vAlign w:val="bottom"/>
            <w:hideMark/>
          </w:tcPr>
          <w:p w14:paraId="6E82A07A" w14:textId="77777777" w:rsidR="00187135" w:rsidRPr="00FF1987" w:rsidRDefault="00187135" w:rsidP="008F3CB3">
            <w:pPr>
              <w:rPr>
                <w:rFonts w:ascii="Calibri" w:hAnsi="Calibri"/>
                <w:b/>
                <w:bCs/>
                <w:color w:val="000000"/>
                <w:sz w:val="22"/>
                <w:szCs w:val="22"/>
              </w:rPr>
            </w:pPr>
            <w:r>
              <w:rPr>
                <w:rFonts w:ascii="Calibri" w:hAnsi="Calibri"/>
                <w:b/>
                <w:bCs/>
                <w:color w:val="000000"/>
                <w:sz w:val="22"/>
                <w:szCs w:val="22"/>
              </w:rPr>
              <w:t>Description of Algorithms</w:t>
            </w:r>
          </w:p>
        </w:tc>
        <w:tc>
          <w:tcPr>
            <w:tcW w:w="1240" w:type="dxa"/>
            <w:tcBorders>
              <w:top w:val="nil"/>
              <w:left w:val="nil"/>
              <w:bottom w:val="single" w:sz="4" w:space="0" w:color="auto"/>
              <w:right w:val="single" w:sz="4" w:space="0" w:color="auto"/>
            </w:tcBorders>
            <w:shd w:val="clear" w:color="auto" w:fill="auto"/>
            <w:noWrap/>
            <w:vAlign w:val="bottom"/>
            <w:hideMark/>
          </w:tcPr>
          <w:p w14:paraId="2453635B"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2E17576D"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852" w:type="dxa"/>
            <w:tcBorders>
              <w:top w:val="nil"/>
              <w:left w:val="nil"/>
              <w:bottom w:val="single" w:sz="4" w:space="0" w:color="auto"/>
              <w:right w:val="single" w:sz="4" w:space="0" w:color="auto"/>
            </w:tcBorders>
            <w:shd w:val="clear" w:color="auto" w:fill="auto"/>
            <w:noWrap/>
            <w:vAlign w:val="bottom"/>
            <w:hideMark/>
          </w:tcPr>
          <w:p w14:paraId="5081C15F"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10</w:t>
            </w:r>
          </w:p>
        </w:tc>
        <w:tc>
          <w:tcPr>
            <w:tcW w:w="3415" w:type="dxa"/>
            <w:tcBorders>
              <w:top w:val="nil"/>
              <w:left w:val="nil"/>
              <w:bottom w:val="single" w:sz="4" w:space="0" w:color="auto"/>
              <w:right w:val="single" w:sz="4" w:space="0" w:color="auto"/>
            </w:tcBorders>
            <w:shd w:val="clear" w:color="auto" w:fill="auto"/>
            <w:noWrap/>
            <w:vAlign w:val="bottom"/>
            <w:hideMark/>
          </w:tcPr>
          <w:p w14:paraId="1CE42C03" w14:textId="77777777" w:rsidR="00187135" w:rsidRPr="00FF1987" w:rsidRDefault="00187135" w:rsidP="008F3CB3">
            <w:pPr>
              <w:rPr>
                <w:rFonts w:ascii="Calibri" w:hAnsi="Calibri"/>
                <w:color w:val="000000"/>
                <w:sz w:val="22"/>
                <w:szCs w:val="22"/>
              </w:rPr>
            </w:pPr>
            <w:r w:rsidRPr="00FF1987">
              <w:rPr>
                <w:rFonts w:ascii="Calibri" w:hAnsi="Calibri"/>
                <w:color w:val="000000"/>
                <w:sz w:val="22"/>
                <w:szCs w:val="22"/>
              </w:rPr>
              <w:t> </w:t>
            </w:r>
          </w:p>
        </w:tc>
      </w:tr>
      <w:tr w:rsidR="00187135" w:rsidRPr="00FF1987" w14:paraId="62AEA279" w14:textId="77777777" w:rsidTr="00BD5A65">
        <w:trPr>
          <w:trHeight w:val="300"/>
        </w:trPr>
        <w:tc>
          <w:tcPr>
            <w:tcW w:w="2815" w:type="dxa"/>
            <w:tcBorders>
              <w:top w:val="nil"/>
              <w:left w:val="single" w:sz="4" w:space="0" w:color="auto"/>
              <w:bottom w:val="single" w:sz="4" w:space="0" w:color="auto"/>
              <w:right w:val="single" w:sz="4" w:space="0" w:color="auto"/>
            </w:tcBorders>
            <w:shd w:val="clear" w:color="auto" w:fill="auto"/>
            <w:noWrap/>
            <w:vAlign w:val="bottom"/>
            <w:hideMark/>
          </w:tcPr>
          <w:p w14:paraId="5A1BC740" w14:textId="77777777" w:rsidR="00187135" w:rsidRPr="00FF1987" w:rsidRDefault="00187135" w:rsidP="008F3CB3">
            <w:pPr>
              <w:rPr>
                <w:rFonts w:ascii="Calibri" w:hAnsi="Calibri"/>
                <w:b/>
                <w:bCs/>
                <w:color w:val="000000"/>
                <w:sz w:val="22"/>
                <w:szCs w:val="22"/>
              </w:rPr>
            </w:pPr>
            <w:r>
              <w:rPr>
                <w:rFonts w:ascii="Calibri" w:hAnsi="Calibri"/>
                <w:b/>
                <w:bCs/>
                <w:color w:val="000000"/>
                <w:sz w:val="22"/>
                <w:szCs w:val="22"/>
              </w:rPr>
              <w:t>Description of Data Structures</w:t>
            </w:r>
          </w:p>
        </w:tc>
        <w:tc>
          <w:tcPr>
            <w:tcW w:w="1240" w:type="dxa"/>
            <w:tcBorders>
              <w:top w:val="nil"/>
              <w:left w:val="nil"/>
              <w:bottom w:val="single" w:sz="4" w:space="0" w:color="auto"/>
              <w:right w:val="single" w:sz="4" w:space="0" w:color="auto"/>
            </w:tcBorders>
            <w:shd w:val="clear" w:color="auto" w:fill="auto"/>
            <w:noWrap/>
            <w:vAlign w:val="bottom"/>
            <w:hideMark/>
          </w:tcPr>
          <w:p w14:paraId="76B7D88F"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05FBDEE3"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852" w:type="dxa"/>
            <w:tcBorders>
              <w:top w:val="nil"/>
              <w:left w:val="nil"/>
              <w:bottom w:val="single" w:sz="4" w:space="0" w:color="auto"/>
              <w:right w:val="single" w:sz="4" w:space="0" w:color="auto"/>
            </w:tcBorders>
            <w:shd w:val="clear" w:color="auto" w:fill="auto"/>
            <w:noWrap/>
            <w:vAlign w:val="bottom"/>
            <w:hideMark/>
          </w:tcPr>
          <w:p w14:paraId="2AA26489"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10</w:t>
            </w:r>
          </w:p>
        </w:tc>
        <w:tc>
          <w:tcPr>
            <w:tcW w:w="3415" w:type="dxa"/>
            <w:tcBorders>
              <w:top w:val="nil"/>
              <w:left w:val="nil"/>
              <w:bottom w:val="single" w:sz="4" w:space="0" w:color="auto"/>
              <w:right w:val="single" w:sz="4" w:space="0" w:color="auto"/>
            </w:tcBorders>
            <w:shd w:val="clear" w:color="auto" w:fill="auto"/>
            <w:noWrap/>
            <w:vAlign w:val="bottom"/>
            <w:hideMark/>
          </w:tcPr>
          <w:p w14:paraId="32F7ACD8" w14:textId="77777777" w:rsidR="00187135" w:rsidRPr="00FF1987" w:rsidRDefault="00187135" w:rsidP="008F3CB3">
            <w:pPr>
              <w:rPr>
                <w:rFonts w:ascii="Calibri" w:hAnsi="Calibri"/>
                <w:color w:val="000000"/>
                <w:sz w:val="22"/>
                <w:szCs w:val="22"/>
              </w:rPr>
            </w:pPr>
            <w:r w:rsidRPr="00FF1987">
              <w:rPr>
                <w:rFonts w:ascii="Calibri" w:hAnsi="Calibri"/>
                <w:color w:val="000000"/>
                <w:sz w:val="22"/>
                <w:szCs w:val="22"/>
              </w:rPr>
              <w:t> </w:t>
            </w:r>
          </w:p>
        </w:tc>
      </w:tr>
      <w:tr w:rsidR="00187135" w:rsidRPr="00FF1987" w14:paraId="75233ABC" w14:textId="77777777" w:rsidTr="00BD5A65">
        <w:trPr>
          <w:trHeight w:val="300"/>
        </w:trPr>
        <w:tc>
          <w:tcPr>
            <w:tcW w:w="2815" w:type="dxa"/>
            <w:tcBorders>
              <w:top w:val="nil"/>
              <w:left w:val="single" w:sz="4" w:space="0" w:color="auto"/>
              <w:bottom w:val="single" w:sz="4" w:space="0" w:color="auto"/>
              <w:right w:val="single" w:sz="4" w:space="0" w:color="auto"/>
            </w:tcBorders>
            <w:shd w:val="clear" w:color="auto" w:fill="auto"/>
            <w:noWrap/>
            <w:vAlign w:val="bottom"/>
            <w:hideMark/>
          </w:tcPr>
          <w:p w14:paraId="609BEB26" w14:textId="77777777" w:rsidR="00187135" w:rsidRPr="00FF1987" w:rsidRDefault="00187135" w:rsidP="008F3CB3">
            <w:pPr>
              <w:rPr>
                <w:rFonts w:ascii="Calibri" w:hAnsi="Calibri"/>
                <w:b/>
                <w:bCs/>
                <w:color w:val="000000"/>
                <w:sz w:val="22"/>
                <w:szCs w:val="22"/>
              </w:rPr>
            </w:pPr>
            <w:r>
              <w:rPr>
                <w:rFonts w:ascii="Calibri" w:hAnsi="Calibri"/>
                <w:b/>
                <w:bCs/>
                <w:color w:val="000000"/>
                <w:sz w:val="22"/>
                <w:szCs w:val="22"/>
              </w:rPr>
              <w:t>Program Flowcharts</w:t>
            </w:r>
          </w:p>
        </w:tc>
        <w:tc>
          <w:tcPr>
            <w:tcW w:w="1240" w:type="dxa"/>
            <w:tcBorders>
              <w:top w:val="nil"/>
              <w:left w:val="nil"/>
              <w:bottom w:val="single" w:sz="4" w:space="0" w:color="auto"/>
              <w:right w:val="single" w:sz="4" w:space="0" w:color="auto"/>
            </w:tcBorders>
            <w:shd w:val="clear" w:color="auto" w:fill="auto"/>
            <w:noWrap/>
            <w:vAlign w:val="bottom"/>
            <w:hideMark/>
          </w:tcPr>
          <w:p w14:paraId="5898FFEC"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4.5</w:t>
            </w:r>
          </w:p>
        </w:tc>
        <w:tc>
          <w:tcPr>
            <w:tcW w:w="935" w:type="dxa"/>
            <w:tcBorders>
              <w:top w:val="nil"/>
              <w:left w:val="nil"/>
              <w:bottom w:val="single" w:sz="4" w:space="0" w:color="auto"/>
              <w:right w:val="single" w:sz="4" w:space="0" w:color="auto"/>
            </w:tcBorders>
            <w:shd w:val="clear" w:color="auto" w:fill="auto"/>
            <w:noWrap/>
            <w:vAlign w:val="bottom"/>
            <w:hideMark/>
          </w:tcPr>
          <w:p w14:paraId="009EE8E4"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x3</w:t>
            </w:r>
          </w:p>
        </w:tc>
        <w:tc>
          <w:tcPr>
            <w:tcW w:w="852" w:type="dxa"/>
            <w:tcBorders>
              <w:top w:val="nil"/>
              <w:left w:val="nil"/>
              <w:bottom w:val="single" w:sz="4" w:space="0" w:color="auto"/>
              <w:right w:val="single" w:sz="4" w:space="0" w:color="auto"/>
            </w:tcBorders>
            <w:shd w:val="clear" w:color="auto" w:fill="auto"/>
            <w:noWrap/>
            <w:vAlign w:val="bottom"/>
            <w:hideMark/>
          </w:tcPr>
          <w:p w14:paraId="6B59125F"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13.5</w:t>
            </w:r>
          </w:p>
        </w:tc>
        <w:tc>
          <w:tcPr>
            <w:tcW w:w="3415" w:type="dxa"/>
            <w:tcBorders>
              <w:top w:val="nil"/>
              <w:left w:val="nil"/>
              <w:bottom w:val="single" w:sz="4" w:space="0" w:color="auto"/>
              <w:right w:val="single" w:sz="4" w:space="0" w:color="auto"/>
            </w:tcBorders>
            <w:shd w:val="clear" w:color="auto" w:fill="auto"/>
            <w:noWrap/>
            <w:vAlign w:val="bottom"/>
            <w:hideMark/>
          </w:tcPr>
          <w:p w14:paraId="5322B269" w14:textId="77777777" w:rsidR="00187135" w:rsidRPr="00FF1987" w:rsidRDefault="00BD5A65" w:rsidP="008F3CB3">
            <w:pPr>
              <w:rPr>
                <w:rFonts w:ascii="Calibri" w:hAnsi="Calibri"/>
                <w:color w:val="000000"/>
                <w:sz w:val="22"/>
                <w:szCs w:val="22"/>
              </w:rPr>
            </w:pPr>
            <w:r>
              <w:rPr>
                <w:rFonts w:ascii="Calibri" w:hAnsi="Calibri"/>
                <w:color w:val="000000"/>
                <w:sz w:val="22"/>
                <w:szCs w:val="22"/>
              </w:rPr>
              <w:t>Nitpick about a step that is said but not shown</w:t>
            </w:r>
            <w:r w:rsidR="00187135" w:rsidRPr="00FF1987">
              <w:rPr>
                <w:rFonts w:ascii="Calibri" w:hAnsi="Calibri"/>
                <w:color w:val="000000"/>
                <w:sz w:val="22"/>
                <w:szCs w:val="22"/>
              </w:rPr>
              <w:t> </w:t>
            </w:r>
          </w:p>
        </w:tc>
      </w:tr>
      <w:tr w:rsidR="00187135" w:rsidRPr="00FF1987" w14:paraId="26807D0B" w14:textId="77777777" w:rsidTr="00BD5A65">
        <w:trPr>
          <w:trHeight w:val="300"/>
        </w:trPr>
        <w:tc>
          <w:tcPr>
            <w:tcW w:w="2815" w:type="dxa"/>
            <w:tcBorders>
              <w:top w:val="nil"/>
              <w:left w:val="single" w:sz="4" w:space="0" w:color="auto"/>
              <w:bottom w:val="single" w:sz="4" w:space="0" w:color="auto"/>
              <w:right w:val="single" w:sz="4" w:space="0" w:color="auto"/>
            </w:tcBorders>
            <w:shd w:val="clear" w:color="auto" w:fill="auto"/>
            <w:noWrap/>
            <w:vAlign w:val="bottom"/>
            <w:hideMark/>
          </w:tcPr>
          <w:p w14:paraId="63914145" w14:textId="77777777" w:rsidR="00187135" w:rsidRPr="00FF1987" w:rsidRDefault="00187135" w:rsidP="008F3CB3">
            <w:pPr>
              <w:rPr>
                <w:rFonts w:ascii="Calibri" w:hAnsi="Calibri"/>
                <w:b/>
                <w:bCs/>
                <w:color w:val="000000"/>
                <w:sz w:val="22"/>
                <w:szCs w:val="22"/>
              </w:rPr>
            </w:pPr>
            <w:r>
              <w:rPr>
                <w:rFonts w:ascii="Calibri" w:hAnsi="Calibri"/>
                <w:b/>
                <w:bCs/>
                <w:color w:val="000000"/>
                <w:sz w:val="22"/>
                <w:szCs w:val="22"/>
              </w:rPr>
              <w:t>State Machine Diagrams</w:t>
            </w:r>
          </w:p>
        </w:tc>
        <w:tc>
          <w:tcPr>
            <w:tcW w:w="1240" w:type="dxa"/>
            <w:tcBorders>
              <w:top w:val="nil"/>
              <w:left w:val="nil"/>
              <w:bottom w:val="single" w:sz="4" w:space="0" w:color="auto"/>
              <w:right w:val="single" w:sz="4" w:space="0" w:color="auto"/>
            </w:tcBorders>
            <w:shd w:val="clear" w:color="auto" w:fill="auto"/>
            <w:noWrap/>
            <w:vAlign w:val="bottom"/>
            <w:hideMark/>
          </w:tcPr>
          <w:p w14:paraId="5681E163"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4FB06D54"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x3</w:t>
            </w:r>
          </w:p>
        </w:tc>
        <w:tc>
          <w:tcPr>
            <w:tcW w:w="852" w:type="dxa"/>
            <w:tcBorders>
              <w:top w:val="nil"/>
              <w:left w:val="nil"/>
              <w:bottom w:val="single" w:sz="4" w:space="0" w:color="auto"/>
              <w:right w:val="single" w:sz="4" w:space="0" w:color="auto"/>
            </w:tcBorders>
            <w:shd w:val="clear" w:color="auto" w:fill="auto"/>
            <w:noWrap/>
            <w:vAlign w:val="bottom"/>
            <w:hideMark/>
          </w:tcPr>
          <w:p w14:paraId="3E5F0B9A"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15</w:t>
            </w:r>
          </w:p>
        </w:tc>
        <w:tc>
          <w:tcPr>
            <w:tcW w:w="3415" w:type="dxa"/>
            <w:tcBorders>
              <w:top w:val="nil"/>
              <w:left w:val="nil"/>
              <w:bottom w:val="single" w:sz="4" w:space="0" w:color="auto"/>
              <w:right w:val="single" w:sz="4" w:space="0" w:color="auto"/>
            </w:tcBorders>
            <w:shd w:val="clear" w:color="auto" w:fill="auto"/>
            <w:noWrap/>
            <w:vAlign w:val="bottom"/>
            <w:hideMark/>
          </w:tcPr>
          <w:p w14:paraId="5F4CF5D9" w14:textId="77777777" w:rsidR="00187135" w:rsidRPr="00FF1987" w:rsidRDefault="00187135" w:rsidP="008F3CB3">
            <w:pPr>
              <w:rPr>
                <w:rFonts w:ascii="Calibri" w:hAnsi="Calibri"/>
                <w:color w:val="000000"/>
                <w:sz w:val="22"/>
                <w:szCs w:val="22"/>
              </w:rPr>
            </w:pPr>
            <w:r w:rsidRPr="00FF1987">
              <w:rPr>
                <w:rFonts w:ascii="Calibri" w:hAnsi="Calibri"/>
                <w:color w:val="000000"/>
                <w:sz w:val="22"/>
                <w:szCs w:val="22"/>
              </w:rPr>
              <w:t> </w:t>
            </w:r>
          </w:p>
        </w:tc>
      </w:tr>
      <w:tr w:rsidR="00187135" w:rsidRPr="00FF1987" w14:paraId="7067CC0F" w14:textId="77777777" w:rsidTr="00BD5A65">
        <w:trPr>
          <w:trHeight w:val="300"/>
        </w:trPr>
        <w:tc>
          <w:tcPr>
            <w:tcW w:w="9257"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A49E876" w14:textId="77777777" w:rsidR="00187135" w:rsidRPr="00FF1987" w:rsidRDefault="00187135" w:rsidP="008F3CB3">
            <w:pPr>
              <w:rPr>
                <w:rFonts w:ascii="Calibri" w:hAnsi="Calibri"/>
                <w:b/>
                <w:bCs/>
                <w:color w:val="000000"/>
                <w:sz w:val="22"/>
                <w:szCs w:val="22"/>
              </w:rPr>
            </w:pPr>
            <w:r w:rsidRPr="00FF1987">
              <w:rPr>
                <w:rFonts w:ascii="Calibri" w:hAnsi="Calibri"/>
                <w:b/>
                <w:bCs/>
                <w:color w:val="000000"/>
                <w:sz w:val="22"/>
                <w:szCs w:val="22"/>
              </w:rPr>
              <w:t>Writing-Specific Items</w:t>
            </w:r>
          </w:p>
        </w:tc>
      </w:tr>
      <w:tr w:rsidR="00187135" w:rsidRPr="00FF1987" w14:paraId="5A8BF058" w14:textId="77777777" w:rsidTr="00BD5A65">
        <w:trPr>
          <w:trHeight w:val="300"/>
        </w:trPr>
        <w:tc>
          <w:tcPr>
            <w:tcW w:w="2815" w:type="dxa"/>
            <w:tcBorders>
              <w:top w:val="nil"/>
              <w:left w:val="single" w:sz="4" w:space="0" w:color="auto"/>
              <w:bottom w:val="single" w:sz="4" w:space="0" w:color="auto"/>
              <w:right w:val="single" w:sz="4" w:space="0" w:color="auto"/>
            </w:tcBorders>
            <w:shd w:val="clear" w:color="auto" w:fill="auto"/>
            <w:noWrap/>
            <w:vAlign w:val="bottom"/>
            <w:hideMark/>
          </w:tcPr>
          <w:p w14:paraId="590C4971" w14:textId="77777777" w:rsidR="00187135" w:rsidRPr="00FF1987" w:rsidRDefault="00187135" w:rsidP="008F3CB3">
            <w:pPr>
              <w:rPr>
                <w:rFonts w:ascii="Calibri" w:hAnsi="Calibri"/>
                <w:b/>
                <w:bCs/>
                <w:color w:val="000000"/>
                <w:sz w:val="22"/>
                <w:szCs w:val="22"/>
              </w:rPr>
            </w:pPr>
            <w:r w:rsidRPr="00FF1987">
              <w:rPr>
                <w:rFonts w:ascii="Calibri" w:hAnsi="Calibri"/>
                <w:b/>
                <w:bCs/>
                <w:color w:val="000000"/>
                <w:sz w:val="22"/>
                <w:szCs w:val="22"/>
              </w:rPr>
              <w:t>Spelling and Grammar</w:t>
            </w:r>
          </w:p>
        </w:tc>
        <w:tc>
          <w:tcPr>
            <w:tcW w:w="1240" w:type="dxa"/>
            <w:tcBorders>
              <w:top w:val="nil"/>
              <w:left w:val="nil"/>
              <w:bottom w:val="single" w:sz="4" w:space="0" w:color="auto"/>
              <w:right w:val="single" w:sz="4" w:space="0" w:color="auto"/>
            </w:tcBorders>
            <w:shd w:val="clear" w:color="auto" w:fill="auto"/>
            <w:noWrap/>
            <w:vAlign w:val="bottom"/>
            <w:hideMark/>
          </w:tcPr>
          <w:p w14:paraId="476A66C4"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57F54A90"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852" w:type="dxa"/>
            <w:tcBorders>
              <w:top w:val="nil"/>
              <w:left w:val="nil"/>
              <w:bottom w:val="single" w:sz="4" w:space="0" w:color="auto"/>
              <w:right w:val="single" w:sz="4" w:space="0" w:color="auto"/>
            </w:tcBorders>
            <w:shd w:val="clear" w:color="auto" w:fill="auto"/>
            <w:noWrap/>
            <w:vAlign w:val="bottom"/>
            <w:hideMark/>
          </w:tcPr>
          <w:p w14:paraId="783A5C96"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10</w:t>
            </w:r>
          </w:p>
        </w:tc>
        <w:tc>
          <w:tcPr>
            <w:tcW w:w="3415" w:type="dxa"/>
            <w:tcBorders>
              <w:top w:val="nil"/>
              <w:left w:val="nil"/>
              <w:bottom w:val="single" w:sz="4" w:space="0" w:color="auto"/>
              <w:right w:val="single" w:sz="4" w:space="0" w:color="auto"/>
            </w:tcBorders>
            <w:shd w:val="clear" w:color="auto" w:fill="auto"/>
            <w:noWrap/>
            <w:vAlign w:val="bottom"/>
            <w:hideMark/>
          </w:tcPr>
          <w:p w14:paraId="71FEE45E" w14:textId="77777777" w:rsidR="00187135" w:rsidRPr="00FF1987" w:rsidRDefault="00187135" w:rsidP="008F3CB3">
            <w:pPr>
              <w:rPr>
                <w:rFonts w:ascii="Calibri" w:hAnsi="Calibri"/>
                <w:color w:val="000000"/>
                <w:sz w:val="22"/>
                <w:szCs w:val="22"/>
              </w:rPr>
            </w:pPr>
            <w:r w:rsidRPr="00FF1987">
              <w:rPr>
                <w:rFonts w:ascii="Calibri" w:hAnsi="Calibri"/>
                <w:color w:val="000000"/>
                <w:sz w:val="22"/>
                <w:szCs w:val="22"/>
              </w:rPr>
              <w:t> </w:t>
            </w:r>
          </w:p>
        </w:tc>
      </w:tr>
      <w:tr w:rsidR="00187135" w:rsidRPr="00FF1987" w14:paraId="698A5A4C" w14:textId="77777777" w:rsidTr="00BD5A65">
        <w:trPr>
          <w:trHeight w:val="300"/>
        </w:trPr>
        <w:tc>
          <w:tcPr>
            <w:tcW w:w="2815" w:type="dxa"/>
            <w:tcBorders>
              <w:top w:val="nil"/>
              <w:left w:val="single" w:sz="4" w:space="0" w:color="auto"/>
              <w:bottom w:val="single" w:sz="4" w:space="0" w:color="auto"/>
              <w:right w:val="single" w:sz="4" w:space="0" w:color="auto"/>
            </w:tcBorders>
            <w:shd w:val="clear" w:color="auto" w:fill="auto"/>
            <w:noWrap/>
            <w:vAlign w:val="bottom"/>
            <w:hideMark/>
          </w:tcPr>
          <w:p w14:paraId="45904619" w14:textId="77777777" w:rsidR="00187135" w:rsidRPr="00FF1987" w:rsidRDefault="00187135" w:rsidP="008F3CB3">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40" w:type="dxa"/>
            <w:tcBorders>
              <w:top w:val="nil"/>
              <w:left w:val="nil"/>
              <w:bottom w:val="single" w:sz="4" w:space="0" w:color="auto"/>
              <w:right w:val="single" w:sz="4" w:space="0" w:color="auto"/>
            </w:tcBorders>
            <w:shd w:val="clear" w:color="auto" w:fill="auto"/>
            <w:noWrap/>
            <w:vAlign w:val="bottom"/>
            <w:hideMark/>
          </w:tcPr>
          <w:p w14:paraId="4ADDF6A9"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404C9978"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x1</w:t>
            </w:r>
          </w:p>
        </w:tc>
        <w:tc>
          <w:tcPr>
            <w:tcW w:w="852" w:type="dxa"/>
            <w:tcBorders>
              <w:top w:val="nil"/>
              <w:left w:val="nil"/>
              <w:bottom w:val="single" w:sz="4" w:space="0" w:color="auto"/>
              <w:right w:val="single" w:sz="4" w:space="0" w:color="auto"/>
            </w:tcBorders>
            <w:shd w:val="clear" w:color="auto" w:fill="auto"/>
            <w:noWrap/>
            <w:vAlign w:val="bottom"/>
            <w:hideMark/>
          </w:tcPr>
          <w:p w14:paraId="55A875E5"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5</w:t>
            </w:r>
          </w:p>
        </w:tc>
        <w:tc>
          <w:tcPr>
            <w:tcW w:w="3415" w:type="dxa"/>
            <w:tcBorders>
              <w:top w:val="nil"/>
              <w:left w:val="nil"/>
              <w:bottom w:val="single" w:sz="4" w:space="0" w:color="auto"/>
              <w:right w:val="single" w:sz="4" w:space="0" w:color="auto"/>
            </w:tcBorders>
            <w:shd w:val="clear" w:color="auto" w:fill="auto"/>
            <w:noWrap/>
            <w:vAlign w:val="bottom"/>
            <w:hideMark/>
          </w:tcPr>
          <w:p w14:paraId="3ABFC236" w14:textId="77777777" w:rsidR="00187135" w:rsidRPr="00FF1987" w:rsidRDefault="00187135" w:rsidP="008F3CB3">
            <w:pPr>
              <w:rPr>
                <w:rFonts w:ascii="Calibri" w:hAnsi="Calibri"/>
                <w:color w:val="000000"/>
                <w:sz w:val="22"/>
                <w:szCs w:val="22"/>
              </w:rPr>
            </w:pPr>
            <w:r w:rsidRPr="00FF1987">
              <w:rPr>
                <w:rFonts w:ascii="Calibri" w:hAnsi="Calibri"/>
                <w:color w:val="000000"/>
                <w:sz w:val="22"/>
                <w:szCs w:val="22"/>
              </w:rPr>
              <w:t> </w:t>
            </w:r>
          </w:p>
        </w:tc>
      </w:tr>
      <w:tr w:rsidR="00187135" w:rsidRPr="00FF1987" w14:paraId="67DFB34C" w14:textId="77777777" w:rsidTr="00BD5A65">
        <w:trPr>
          <w:trHeight w:val="300"/>
        </w:trPr>
        <w:tc>
          <w:tcPr>
            <w:tcW w:w="2815" w:type="dxa"/>
            <w:tcBorders>
              <w:top w:val="nil"/>
              <w:left w:val="single" w:sz="4" w:space="0" w:color="auto"/>
              <w:bottom w:val="single" w:sz="4" w:space="0" w:color="auto"/>
              <w:right w:val="single" w:sz="4" w:space="0" w:color="auto"/>
            </w:tcBorders>
            <w:shd w:val="clear" w:color="auto" w:fill="auto"/>
            <w:noWrap/>
            <w:vAlign w:val="bottom"/>
            <w:hideMark/>
          </w:tcPr>
          <w:p w14:paraId="7BB6F6CA" w14:textId="77777777" w:rsidR="00187135" w:rsidRPr="00FF1987" w:rsidRDefault="00187135" w:rsidP="008F3CB3">
            <w:pPr>
              <w:rPr>
                <w:rFonts w:ascii="Calibri" w:hAnsi="Calibri"/>
                <w:b/>
                <w:bCs/>
                <w:color w:val="000000"/>
                <w:sz w:val="22"/>
                <w:szCs w:val="22"/>
              </w:rPr>
            </w:pPr>
            <w:r w:rsidRPr="00FF1987">
              <w:rPr>
                <w:rFonts w:ascii="Calibri" w:hAnsi="Calibri"/>
                <w:b/>
                <w:bCs/>
                <w:color w:val="000000"/>
                <w:sz w:val="22"/>
                <w:szCs w:val="22"/>
              </w:rPr>
              <w:t>Figures and Graphs</w:t>
            </w:r>
          </w:p>
        </w:tc>
        <w:tc>
          <w:tcPr>
            <w:tcW w:w="1240" w:type="dxa"/>
            <w:tcBorders>
              <w:top w:val="nil"/>
              <w:left w:val="nil"/>
              <w:bottom w:val="single" w:sz="4" w:space="0" w:color="auto"/>
              <w:right w:val="single" w:sz="4" w:space="0" w:color="auto"/>
            </w:tcBorders>
            <w:shd w:val="clear" w:color="auto" w:fill="auto"/>
            <w:noWrap/>
            <w:vAlign w:val="bottom"/>
            <w:hideMark/>
          </w:tcPr>
          <w:p w14:paraId="352693C7"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23FFFE74"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852" w:type="dxa"/>
            <w:tcBorders>
              <w:top w:val="nil"/>
              <w:left w:val="nil"/>
              <w:bottom w:val="single" w:sz="4" w:space="0" w:color="auto"/>
              <w:right w:val="single" w:sz="4" w:space="0" w:color="auto"/>
            </w:tcBorders>
            <w:shd w:val="clear" w:color="auto" w:fill="auto"/>
            <w:noWrap/>
            <w:vAlign w:val="bottom"/>
            <w:hideMark/>
          </w:tcPr>
          <w:p w14:paraId="2ED174B8"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8</w:t>
            </w:r>
          </w:p>
        </w:tc>
        <w:tc>
          <w:tcPr>
            <w:tcW w:w="3415" w:type="dxa"/>
            <w:tcBorders>
              <w:top w:val="nil"/>
              <w:left w:val="nil"/>
              <w:bottom w:val="single" w:sz="4" w:space="0" w:color="auto"/>
              <w:right w:val="single" w:sz="4" w:space="0" w:color="auto"/>
            </w:tcBorders>
            <w:shd w:val="clear" w:color="auto" w:fill="auto"/>
            <w:noWrap/>
            <w:vAlign w:val="bottom"/>
            <w:hideMark/>
          </w:tcPr>
          <w:p w14:paraId="347782BF" w14:textId="77777777" w:rsidR="00187135" w:rsidRPr="00FF1987" w:rsidRDefault="00C02378" w:rsidP="008F3CB3">
            <w:pPr>
              <w:rPr>
                <w:rFonts w:ascii="Calibri" w:hAnsi="Calibri"/>
                <w:color w:val="000000"/>
                <w:sz w:val="22"/>
                <w:szCs w:val="22"/>
              </w:rPr>
            </w:pPr>
            <w:r>
              <w:rPr>
                <w:rFonts w:ascii="Calibri" w:hAnsi="Calibri"/>
                <w:color w:val="000000"/>
                <w:sz w:val="22"/>
                <w:szCs w:val="22"/>
              </w:rPr>
              <w:t>Add numbers to each figure, not just each section</w:t>
            </w:r>
            <w:r w:rsidR="00187135" w:rsidRPr="00FF1987">
              <w:rPr>
                <w:rFonts w:ascii="Calibri" w:hAnsi="Calibri"/>
                <w:color w:val="000000"/>
                <w:sz w:val="22"/>
                <w:szCs w:val="22"/>
              </w:rPr>
              <w:t> </w:t>
            </w:r>
          </w:p>
        </w:tc>
      </w:tr>
      <w:tr w:rsidR="00187135" w:rsidRPr="00FF1987" w14:paraId="62816910" w14:textId="77777777" w:rsidTr="00BD5A65">
        <w:trPr>
          <w:trHeight w:val="300"/>
        </w:trPr>
        <w:tc>
          <w:tcPr>
            <w:tcW w:w="2815" w:type="dxa"/>
            <w:tcBorders>
              <w:top w:val="nil"/>
              <w:left w:val="single" w:sz="4" w:space="0" w:color="auto"/>
              <w:bottom w:val="single" w:sz="4" w:space="0" w:color="auto"/>
              <w:right w:val="single" w:sz="4" w:space="0" w:color="auto"/>
            </w:tcBorders>
            <w:shd w:val="clear" w:color="auto" w:fill="auto"/>
            <w:noWrap/>
            <w:vAlign w:val="bottom"/>
            <w:hideMark/>
          </w:tcPr>
          <w:p w14:paraId="0BEE699E" w14:textId="77777777" w:rsidR="00187135" w:rsidRPr="00FF1987" w:rsidRDefault="00187135" w:rsidP="008F3CB3">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40" w:type="dxa"/>
            <w:tcBorders>
              <w:top w:val="nil"/>
              <w:left w:val="nil"/>
              <w:bottom w:val="single" w:sz="4" w:space="0" w:color="auto"/>
              <w:right w:val="single" w:sz="4" w:space="0" w:color="auto"/>
            </w:tcBorders>
            <w:shd w:val="clear" w:color="auto" w:fill="auto"/>
            <w:noWrap/>
            <w:vAlign w:val="bottom"/>
            <w:hideMark/>
          </w:tcPr>
          <w:p w14:paraId="5456814D"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15AB5BF0"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x3</w:t>
            </w:r>
          </w:p>
        </w:tc>
        <w:tc>
          <w:tcPr>
            <w:tcW w:w="852" w:type="dxa"/>
            <w:tcBorders>
              <w:top w:val="nil"/>
              <w:left w:val="nil"/>
              <w:bottom w:val="single" w:sz="4" w:space="0" w:color="auto"/>
              <w:right w:val="single" w:sz="4" w:space="0" w:color="auto"/>
            </w:tcBorders>
            <w:shd w:val="clear" w:color="auto" w:fill="auto"/>
            <w:noWrap/>
            <w:vAlign w:val="bottom"/>
            <w:hideMark/>
          </w:tcPr>
          <w:p w14:paraId="69F2CE6B" w14:textId="77777777" w:rsidR="00187135" w:rsidRPr="00FF1987" w:rsidRDefault="00BD5A65" w:rsidP="00274375">
            <w:pPr>
              <w:jc w:val="center"/>
              <w:rPr>
                <w:rFonts w:ascii="Calibri" w:hAnsi="Calibri"/>
                <w:color w:val="000000"/>
                <w:sz w:val="22"/>
                <w:szCs w:val="22"/>
              </w:rPr>
            </w:pPr>
            <w:r>
              <w:rPr>
                <w:rFonts w:ascii="Calibri" w:hAnsi="Calibri"/>
                <w:color w:val="000000"/>
                <w:sz w:val="22"/>
                <w:szCs w:val="22"/>
              </w:rPr>
              <w:t>15</w:t>
            </w:r>
          </w:p>
        </w:tc>
        <w:tc>
          <w:tcPr>
            <w:tcW w:w="3415" w:type="dxa"/>
            <w:tcBorders>
              <w:top w:val="nil"/>
              <w:left w:val="nil"/>
              <w:bottom w:val="single" w:sz="4" w:space="0" w:color="auto"/>
              <w:right w:val="single" w:sz="4" w:space="0" w:color="auto"/>
            </w:tcBorders>
            <w:shd w:val="clear" w:color="auto" w:fill="auto"/>
            <w:noWrap/>
            <w:vAlign w:val="bottom"/>
            <w:hideMark/>
          </w:tcPr>
          <w:p w14:paraId="22E5BC9C" w14:textId="77777777" w:rsidR="00187135" w:rsidRPr="00FF1987" w:rsidRDefault="00187135" w:rsidP="008F3CB3">
            <w:pPr>
              <w:rPr>
                <w:rFonts w:ascii="Calibri" w:hAnsi="Calibri"/>
                <w:color w:val="000000"/>
                <w:sz w:val="22"/>
                <w:szCs w:val="22"/>
              </w:rPr>
            </w:pPr>
            <w:r w:rsidRPr="00FF1987">
              <w:rPr>
                <w:rFonts w:ascii="Calibri" w:hAnsi="Calibri"/>
                <w:color w:val="000000"/>
                <w:sz w:val="22"/>
                <w:szCs w:val="22"/>
              </w:rPr>
              <w:t> </w:t>
            </w:r>
          </w:p>
        </w:tc>
      </w:tr>
      <w:tr w:rsidR="00187135" w:rsidRPr="00FF1987" w14:paraId="562734B5" w14:textId="77777777" w:rsidTr="00BD5A65">
        <w:trPr>
          <w:trHeight w:val="300"/>
        </w:trPr>
        <w:tc>
          <w:tcPr>
            <w:tcW w:w="2815" w:type="dxa"/>
            <w:tcBorders>
              <w:top w:val="nil"/>
              <w:left w:val="single" w:sz="4" w:space="0" w:color="auto"/>
              <w:bottom w:val="single" w:sz="4" w:space="0" w:color="auto"/>
              <w:right w:val="single" w:sz="4" w:space="0" w:color="auto"/>
            </w:tcBorders>
            <w:shd w:val="clear" w:color="000000" w:fill="FFC000"/>
            <w:noWrap/>
            <w:vAlign w:val="bottom"/>
            <w:hideMark/>
          </w:tcPr>
          <w:p w14:paraId="19A87417" w14:textId="77777777" w:rsidR="00187135" w:rsidRPr="00FF1987" w:rsidRDefault="00187135" w:rsidP="008F3CB3">
            <w:pPr>
              <w:rPr>
                <w:rFonts w:ascii="Calibri" w:hAnsi="Calibri"/>
                <w:b/>
                <w:bCs/>
                <w:color w:val="000000"/>
                <w:sz w:val="22"/>
                <w:szCs w:val="22"/>
              </w:rPr>
            </w:pPr>
            <w:r w:rsidRPr="00FF1987">
              <w:rPr>
                <w:rFonts w:ascii="Calibri" w:hAnsi="Calibri"/>
                <w:b/>
                <w:bCs/>
                <w:color w:val="000000"/>
                <w:sz w:val="22"/>
                <w:szCs w:val="22"/>
              </w:rPr>
              <w:t>Total Score</w:t>
            </w:r>
          </w:p>
        </w:tc>
        <w:tc>
          <w:tcPr>
            <w:tcW w:w="302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E7A51B2" w14:textId="211DC222" w:rsidR="00187135" w:rsidRPr="00FF1987" w:rsidRDefault="00033456" w:rsidP="00274375">
            <w:pPr>
              <w:jc w:val="center"/>
              <w:rPr>
                <w:rFonts w:ascii="Calibri" w:hAnsi="Calibri"/>
                <w:color w:val="000000"/>
                <w:sz w:val="22"/>
                <w:szCs w:val="22"/>
              </w:rPr>
            </w:pPr>
            <w:r>
              <w:rPr>
                <w:rFonts w:ascii="Calibri" w:hAnsi="Calibri"/>
                <w:color w:val="000000"/>
                <w:sz w:val="22"/>
                <w:szCs w:val="22"/>
              </w:rPr>
              <w:t>96.5/100</w:t>
            </w:r>
          </w:p>
        </w:tc>
        <w:tc>
          <w:tcPr>
            <w:tcW w:w="3415" w:type="dxa"/>
            <w:tcBorders>
              <w:top w:val="nil"/>
              <w:left w:val="nil"/>
              <w:bottom w:val="single" w:sz="4" w:space="0" w:color="auto"/>
              <w:right w:val="single" w:sz="4" w:space="0" w:color="auto"/>
            </w:tcBorders>
            <w:shd w:val="clear" w:color="auto" w:fill="auto"/>
            <w:noWrap/>
            <w:vAlign w:val="bottom"/>
            <w:hideMark/>
          </w:tcPr>
          <w:p w14:paraId="659D1478" w14:textId="77777777" w:rsidR="00187135" w:rsidRPr="00FF1987" w:rsidRDefault="00187135" w:rsidP="008F3CB3">
            <w:pPr>
              <w:rPr>
                <w:rFonts w:ascii="Calibri" w:hAnsi="Calibri"/>
                <w:color w:val="000000"/>
                <w:sz w:val="22"/>
                <w:szCs w:val="22"/>
              </w:rPr>
            </w:pPr>
            <w:r w:rsidRPr="00FF1987">
              <w:rPr>
                <w:rFonts w:ascii="Calibri" w:hAnsi="Calibri"/>
                <w:color w:val="000000"/>
                <w:sz w:val="22"/>
                <w:szCs w:val="22"/>
              </w:rPr>
              <w:t> </w:t>
            </w:r>
          </w:p>
        </w:tc>
      </w:tr>
    </w:tbl>
    <w:p w14:paraId="391DD9EC" w14:textId="77777777" w:rsidR="00187135" w:rsidRDefault="00187135" w:rsidP="00187135">
      <w:pPr>
        <w:pStyle w:val="Title"/>
        <w:jc w:val="left"/>
        <w:rPr>
          <w:sz w:val="24"/>
        </w:rPr>
      </w:pPr>
    </w:p>
    <w:p w14:paraId="493E083A" w14:textId="77777777" w:rsidR="00187135" w:rsidRDefault="00187135" w:rsidP="00187135">
      <w:pPr>
        <w:pStyle w:val="Title"/>
        <w:jc w:val="left"/>
        <w:rPr>
          <w:sz w:val="24"/>
        </w:rPr>
      </w:pPr>
      <w:r>
        <w:rPr>
          <w:sz w:val="24"/>
        </w:rPr>
        <w:t xml:space="preserve">5: Excellent </w:t>
      </w:r>
      <w:r>
        <w:rPr>
          <w:sz w:val="24"/>
        </w:rPr>
        <w:tab/>
        <w:t>4: Good     3: Acceptable    2: Poor     1: Very Poor    0: Not attempted</w:t>
      </w:r>
    </w:p>
    <w:p w14:paraId="6BCE7C93" w14:textId="77777777" w:rsidR="00187135" w:rsidRDefault="00187135" w:rsidP="00187135">
      <w:pPr>
        <w:pStyle w:val="Title"/>
        <w:jc w:val="left"/>
        <w:rPr>
          <w:sz w:val="24"/>
        </w:rPr>
      </w:pPr>
    </w:p>
    <w:p w14:paraId="6B8DF5A2" w14:textId="77777777" w:rsidR="00187135" w:rsidRPr="00FF1987" w:rsidRDefault="00187135" w:rsidP="00187135">
      <w:pPr>
        <w:pStyle w:val="Title"/>
        <w:jc w:val="left"/>
        <w:rPr>
          <w:sz w:val="24"/>
        </w:rPr>
      </w:pPr>
      <w:r>
        <w:rPr>
          <w:sz w:val="24"/>
        </w:rPr>
        <w:t>General Comments:</w:t>
      </w:r>
    </w:p>
    <w:p w14:paraId="067DCC42" w14:textId="77777777" w:rsidR="00DC2D90" w:rsidRPr="00C02378" w:rsidRDefault="00C02378">
      <w:pPr>
        <w:pStyle w:val="Title"/>
        <w:jc w:val="left"/>
        <w:rPr>
          <w:b w:val="0"/>
          <w:sz w:val="24"/>
        </w:rPr>
      </w:pPr>
      <w:r>
        <w:rPr>
          <w:b w:val="0"/>
          <w:sz w:val="24"/>
        </w:rPr>
        <w:t>This is an excellent overview of your software. Check out my (few) comments. I didn’t want to dive in too deep, as you have a lot to think about already and more detail will come out in the Software Formalization.</w:t>
      </w:r>
    </w:p>
    <w:p w14:paraId="2311AE49" w14:textId="77777777" w:rsidR="00187135" w:rsidRDefault="00187135">
      <w:pPr>
        <w:pStyle w:val="Title"/>
        <w:jc w:val="left"/>
        <w:rPr>
          <w:sz w:val="24"/>
        </w:rPr>
      </w:pPr>
    </w:p>
    <w:p w14:paraId="7857E3BC" w14:textId="77777777" w:rsidR="00187135" w:rsidRDefault="00187135">
      <w:pPr>
        <w:pStyle w:val="Title"/>
        <w:jc w:val="left"/>
        <w:rPr>
          <w:sz w:val="24"/>
        </w:rPr>
      </w:pPr>
    </w:p>
    <w:p w14:paraId="5EC88C7F" w14:textId="77777777" w:rsidR="00187135" w:rsidRDefault="00187135">
      <w:pPr>
        <w:pStyle w:val="Title"/>
        <w:jc w:val="left"/>
        <w:rPr>
          <w:sz w:val="24"/>
        </w:rPr>
      </w:pPr>
    </w:p>
    <w:p w14:paraId="4EC2BEE0" w14:textId="77777777" w:rsidR="00187135" w:rsidRDefault="00187135">
      <w:pPr>
        <w:pStyle w:val="Title"/>
        <w:jc w:val="left"/>
        <w:rPr>
          <w:sz w:val="24"/>
        </w:rPr>
      </w:pPr>
    </w:p>
    <w:p w14:paraId="20216FF1" w14:textId="77777777" w:rsidR="00187135" w:rsidRDefault="00187135">
      <w:pPr>
        <w:pStyle w:val="Title"/>
        <w:jc w:val="left"/>
        <w:rPr>
          <w:sz w:val="24"/>
        </w:rPr>
      </w:pPr>
    </w:p>
    <w:p w14:paraId="3DD03EDA" w14:textId="77777777" w:rsidR="00187135" w:rsidRDefault="00187135">
      <w:pPr>
        <w:pStyle w:val="Title"/>
        <w:jc w:val="left"/>
        <w:rPr>
          <w:sz w:val="24"/>
        </w:rPr>
      </w:pPr>
    </w:p>
    <w:p w14:paraId="790803EA" w14:textId="77777777" w:rsidR="00187135" w:rsidRDefault="00187135">
      <w:pPr>
        <w:pStyle w:val="Title"/>
        <w:jc w:val="left"/>
        <w:rPr>
          <w:sz w:val="24"/>
        </w:rPr>
      </w:pPr>
    </w:p>
    <w:p w14:paraId="438B163A" w14:textId="77777777" w:rsidR="00187135" w:rsidRDefault="00187135">
      <w:pPr>
        <w:pStyle w:val="Title"/>
        <w:jc w:val="left"/>
        <w:rPr>
          <w:sz w:val="24"/>
        </w:rPr>
      </w:pPr>
    </w:p>
    <w:p w14:paraId="49E09067" w14:textId="77777777" w:rsidR="00187135" w:rsidRDefault="00187135">
      <w:pPr>
        <w:pStyle w:val="Title"/>
        <w:jc w:val="left"/>
        <w:rPr>
          <w:sz w:val="24"/>
        </w:rPr>
      </w:pPr>
    </w:p>
    <w:p w14:paraId="47109762" w14:textId="77777777" w:rsidR="00187135" w:rsidRDefault="00187135">
      <w:pPr>
        <w:pStyle w:val="Title"/>
        <w:jc w:val="left"/>
        <w:rPr>
          <w:sz w:val="24"/>
        </w:rPr>
      </w:pPr>
    </w:p>
    <w:p w14:paraId="628C6DE1" w14:textId="77777777" w:rsidR="00187135" w:rsidRDefault="00187135">
      <w:pPr>
        <w:pStyle w:val="Title"/>
        <w:jc w:val="left"/>
        <w:rPr>
          <w:sz w:val="24"/>
        </w:rPr>
      </w:pPr>
    </w:p>
    <w:p w14:paraId="4060446E" w14:textId="77777777" w:rsidR="00C02378" w:rsidRDefault="00C02378">
      <w:pPr>
        <w:rPr>
          <w:b/>
        </w:rPr>
      </w:pPr>
      <w:r>
        <w:br w:type="page"/>
      </w:r>
    </w:p>
    <w:p w14:paraId="482DF4D2" w14:textId="77777777" w:rsidR="00DC2D90" w:rsidRDefault="009E2F6A" w:rsidP="008F3CB3">
      <w:pPr>
        <w:pStyle w:val="Title"/>
        <w:numPr>
          <w:ilvl w:val="0"/>
          <w:numId w:val="11"/>
        </w:numPr>
        <w:jc w:val="left"/>
        <w:rPr>
          <w:sz w:val="24"/>
        </w:rPr>
      </w:pPr>
      <w:r>
        <w:rPr>
          <w:sz w:val="24"/>
        </w:rPr>
        <w:lastRenderedPageBreak/>
        <w:t>Software</w:t>
      </w:r>
      <w:r w:rsidR="00E811AB">
        <w:rPr>
          <w:sz w:val="24"/>
        </w:rPr>
        <w:t xml:space="preserve"> Overview</w:t>
      </w:r>
    </w:p>
    <w:p w14:paraId="2615F35C" w14:textId="77777777" w:rsidR="009C3DE2" w:rsidRDefault="008F3CB3">
      <w:pPr>
        <w:pStyle w:val="Title"/>
        <w:jc w:val="left"/>
        <w:rPr>
          <w:b w:val="0"/>
          <w:sz w:val="24"/>
        </w:rPr>
      </w:pPr>
      <w:r>
        <w:rPr>
          <w:b w:val="0"/>
          <w:sz w:val="24"/>
        </w:rPr>
        <w:t xml:space="preserve">The Guitutar </w:t>
      </w:r>
      <w:r w:rsidR="005124F1">
        <w:rPr>
          <w:b w:val="0"/>
          <w:sz w:val="24"/>
        </w:rPr>
        <w:t xml:space="preserve">calls for a primarily firmware oriented implantation. Firmware on a microcontroller will handle the reading of songs, powering up LEDs, calculating user accuracy, and communicating with the remote user control via Bluetooth. </w:t>
      </w:r>
      <w:r w:rsidR="009C3DE2">
        <w:rPr>
          <w:b w:val="0"/>
          <w:sz w:val="24"/>
        </w:rPr>
        <w:t xml:space="preserve">The controls will be implemented in a state machine manner, performing different tasks depending on the state of the information given and the user’s interactions. </w:t>
      </w:r>
      <w:r w:rsidR="005124F1">
        <w:rPr>
          <w:b w:val="0"/>
          <w:sz w:val="24"/>
        </w:rPr>
        <w:t xml:space="preserve">An array of songs will be stored, in which the user can select from to play. Once a song is selected, </w:t>
      </w:r>
      <w:r w:rsidR="009C3DE2">
        <w:rPr>
          <w:b w:val="0"/>
          <w:sz w:val="24"/>
        </w:rPr>
        <w:t>the</w:t>
      </w:r>
      <w:r w:rsidR="005124F1">
        <w:rPr>
          <w:b w:val="0"/>
          <w:sz w:val="24"/>
        </w:rPr>
        <w:t xml:space="preserve"> user will be prompted to select and play mode. The learning mode will repeatedly check for the correct note to be played before moving on to the next note. The tempo mode will display each note to the beat of the song and will not wait for the user to play any notes.</w:t>
      </w:r>
      <w:r w:rsidR="009C3DE2">
        <w:rPr>
          <w:b w:val="0"/>
          <w:sz w:val="24"/>
        </w:rPr>
        <w:t xml:space="preserve"> These modes will be controlled through if statements keeping track of one mode in an on/off manner.</w:t>
      </w:r>
    </w:p>
    <w:p w14:paraId="3325C672" w14:textId="77777777" w:rsidR="009C3DE2" w:rsidRDefault="009C3DE2">
      <w:pPr>
        <w:pStyle w:val="Title"/>
        <w:jc w:val="left"/>
        <w:rPr>
          <w:b w:val="0"/>
          <w:sz w:val="24"/>
        </w:rPr>
      </w:pPr>
    </w:p>
    <w:p w14:paraId="4B3ADBD4" w14:textId="77777777" w:rsidR="009C3DE2" w:rsidRPr="009C3DE2" w:rsidRDefault="009C3DE2">
      <w:pPr>
        <w:pStyle w:val="Title"/>
        <w:jc w:val="left"/>
        <w:rPr>
          <w:b w:val="0"/>
          <w:sz w:val="24"/>
        </w:rPr>
      </w:pPr>
      <w:r>
        <w:rPr>
          <w:b w:val="0"/>
          <w:sz w:val="24"/>
        </w:rPr>
        <w:t xml:space="preserve">The microcontroller will power the LEDs for a specific chord when read. Depending on the mode of operation, the firmware will either specify a delay in time before the next note is to be shown or wait for the user to play the current note. These </w:t>
      </w:r>
      <w:r w:rsidR="005B1190">
        <w:rPr>
          <w:b w:val="0"/>
          <w:sz w:val="24"/>
        </w:rPr>
        <w:t>modes will be defined by a singular Boolean variable where false depicts learning mode is active and true depicts tempo mode is active.</w:t>
      </w:r>
    </w:p>
    <w:p w14:paraId="2C103ABE" w14:textId="77777777" w:rsidR="00E811AB" w:rsidRDefault="00E811AB">
      <w:pPr>
        <w:pStyle w:val="Title"/>
        <w:jc w:val="left"/>
        <w:rPr>
          <w:sz w:val="24"/>
        </w:rPr>
      </w:pPr>
    </w:p>
    <w:p w14:paraId="05AA65FE" w14:textId="77777777" w:rsidR="00DC2D90" w:rsidRDefault="00FE544B">
      <w:pPr>
        <w:pStyle w:val="Title"/>
        <w:jc w:val="left"/>
        <w:rPr>
          <w:sz w:val="24"/>
        </w:rPr>
      </w:pPr>
      <w:r>
        <w:rPr>
          <w:sz w:val="24"/>
        </w:rPr>
        <w:t xml:space="preserve">2.0 </w:t>
      </w:r>
      <w:r w:rsidR="009E2F6A">
        <w:rPr>
          <w:sz w:val="24"/>
        </w:rPr>
        <w:t>Description of Algorithms</w:t>
      </w:r>
    </w:p>
    <w:p w14:paraId="75176204" w14:textId="77777777" w:rsidR="00B36D00" w:rsidRPr="00B36D00" w:rsidRDefault="00B36D00" w:rsidP="00B36D00">
      <w:pPr>
        <w:rPr>
          <w:szCs w:val="24"/>
        </w:rPr>
      </w:pPr>
      <w:r w:rsidRPr="00B36D00">
        <w:rPr>
          <w:color w:val="000000"/>
          <w:szCs w:val="24"/>
        </w:rPr>
        <w:t>Flow</w:t>
      </w:r>
      <w:del w:id="0" w:author="Rubio, Matthew E" w:date="2017-01-31T18:36:00Z">
        <w:r w:rsidRPr="00B36D00" w:rsidDel="00BD5A65">
          <w:rPr>
            <w:color w:val="000000"/>
            <w:szCs w:val="24"/>
          </w:rPr>
          <w:delText xml:space="preserve"> </w:delText>
        </w:r>
      </w:del>
      <w:r w:rsidRPr="00B36D00">
        <w:rPr>
          <w:color w:val="000000"/>
          <w:szCs w:val="24"/>
        </w:rPr>
        <w:t xml:space="preserve">charts for all </w:t>
      </w:r>
      <w:r w:rsidR="00F4777B">
        <w:rPr>
          <w:color w:val="000000"/>
          <w:szCs w:val="24"/>
        </w:rPr>
        <w:t>algorithms can be found in the A</w:t>
      </w:r>
      <w:r w:rsidRPr="00B36D00">
        <w:rPr>
          <w:color w:val="000000"/>
          <w:szCs w:val="24"/>
        </w:rPr>
        <w:t>ppendix</w:t>
      </w:r>
      <w:r w:rsidR="00F4777B">
        <w:rPr>
          <w:color w:val="000000"/>
          <w:szCs w:val="24"/>
        </w:rPr>
        <w:t xml:space="preserve"> 1</w:t>
      </w:r>
      <w:r w:rsidRPr="00B36D00">
        <w:rPr>
          <w:color w:val="000000"/>
          <w:szCs w:val="24"/>
        </w:rPr>
        <w:t xml:space="preserve"> of this document.</w:t>
      </w:r>
    </w:p>
    <w:p w14:paraId="1D181BC1" w14:textId="77777777" w:rsidR="00B36D00" w:rsidRPr="00B36D00" w:rsidRDefault="00B36D00" w:rsidP="00B36D00">
      <w:pPr>
        <w:rPr>
          <w:szCs w:val="24"/>
        </w:rPr>
      </w:pPr>
    </w:p>
    <w:p w14:paraId="40ED8EF5" w14:textId="77777777" w:rsidR="00B36D00" w:rsidRPr="00A70EF5" w:rsidRDefault="00B36D00" w:rsidP="00B36D00">
      <w:pPr>
        <w:rPr>
          <w:b/>
          <w:szCs w:val="24"/>
        </w:rPr>
      </w:pPr>
      <w:r w:rsidRPr="00A70EF5">
        <w:rPr>
          <w:b/>
          <w:color w:val="000000"/>
          <w:szCs w:val="24"/>
        </w:rPr>
        <w:t>2.1 Running Songs</w:t>
      </w:r>
    </w:p>
    <w:p w14:paraId="749230A8" w14:textId="77777777" w:rsidR="00B36D00" w:rsidRPr="00B36D00" w:rsidRDefault="00B36D00" w:rsidP="00B36D00">
      <w:pPr>
        <w:rPr>
          <w:szCs w:val="24"/>
        </w:rPr>
      </w:pPr>
      <w:r w:rsidRPr="00B36D00">
        <w:rPr>
          <w:color w:val="000000"/>
          <w:szCs w:val="24"/>
        </w:rPr>
        <w:t>A function purely devoted to running operations within the duration of a song. It will read in the notes to be played/displayed and check for accuracy of the user. Depending on the mode of Guitutar, this function will either wait for the user to properly play each note or move along the notes of a song within the beat of the song keeping track of how well the user is performing.</w:t>
      </w:r>
    </w:p>
    <w:p w14:paraId="27618D33" w14:textId="77777777" w:rsidR="00B36D00" w:rsidRPr="00B36D00" w:rsidRDefault="00B36D00" w:rsidP="00B36D00">
      <w:pPr>
        <w:rPr>
          <w:szCs w:val="24"/>
        </w:rPr>
      </w:pPr>
    </w:p>
    <w:p w14:paraId="6472B438" w14:textId="77777777" w:rsidR="00B36D00" w:rsidRPr="00A70EF5" w:rsidRDefault="00B36D00" w:rsidP="00B36D00">
      <w:pPr>
        <w:rPr>
          <w:b/>
          <w:szCs w:val="24"/>
        </w:rPr>
      </w:pPr>
      <w:r w:rsidRPr="00A70EF5">
        <w:rPr>
          <w:b/>
          <w:color w:val="000000"/>
          <w:szCs w:val="24"/>
        </w:rPr>
        <w:t>2.2 Reading Notes</w:t>
      </w:r>
    </w:p>
    <w:p w14:paraId="1F78A841" w14:textId="77777777" w:rsidR="00B36D00" w:rsidRPr="00B36D00" w:rsidRDefault="00B36D00" w:rsidP="00B36D00">
      <w:pPr>
        <w:rPr>
          <w:szCs w:val="24"/>
        </w:rPr>
      </w:pPr>
      <w:r w:rsidRPr="00B36D00">
        <w:rPr>
          <w:color w:val="000000"/>
          <w:szCs w:val="24"/>
        </w:rPr>
        <w:t xml:space="preserve">Notes will be read in as an array of frets followed by a delay value. Bytes will be taken and processed one at a time. Each byte with be decoded into a string and fret combination (the encoding process is described in Section 3.1 of this document) by masking with an </w:t>
      </w:r>
      <w:r>
        <w:rPr>
          <w:color w:val="000000"/>
          <w:szCs w:val="24"/>
        </w:rPr>
        <w:t>AND</w:t>
      </w:r>
      <w:r w:rsidRPr="00B36D00">
        <w:rPr>
          <w:color w:val="000000"/>
          <w:szCs w:val="24"/>
        </w:rPr>
        <w:t xml:space="preserve"> operator and bit shifts. The fret/delay information will be taken by applying a binary 00011111 mask to the byte, which isolates the last 5 bits. Then a binary bit right shift of 5 will make the 3 most significant bits now the least significant bits and bring in leading zeros</w:t>
      </w:r>
      <w:r>
        <w:rPr>
          <w:color w:val="000000"/>
          <w:szCs w:val="24"/>
        </w:rPr>
        <w:t xml:space="preserve"> </w:t>
      </w:r>
      <w:r w:rsidRPr="00B36D00">
        <w:rPr>
          <w:color w:val="000000"/>
          <w:szCs w:val="24"/>
        </w:rPr>
        <w:t>[1]. This will get the value of the string/delay indicator/end indicator. The bytes will be read in and stored in a 7-element array. The first 6 elements are assigned to the 6 strings of the guitar and the last element will be used to store how much time should be delayed before playing this chord. Zeros in the array indicate that the string should not be played for this chord while frets out of bound will indicate that the string should be played open (or without any frets being pressed down).</w:t>
      </w:r>
    </w:p>
    <w:p w14:paraId="72DB8C45" w14:textId="77777777" w:rsidR="00B36D00" w:rsidRPr="00B36D00" w:rsidRDefault="00B36D00" w:rsidP="00B36D00">
      <w:pPr>
        <w:rPr>
          <w:szCs w:val="24"/>
        </w:rPr>
      </w:pPr>
    </w:p>
    <w:p w14:paraId="6BA117EB" w14:textId="77777777" w:rsidR="00B36D00" w:rsidRPr="00A70EF5" w:rsidRDefault="00B36D00" w:rsidP="00B36D00">
      <w:pPr>
        <w:rPr>
          <w:b/>
          <w:szCs w:val="24"/>
        </w:rPr>
      </w:pPr>
      <w:r w:rsidRPr="00A70EF5">
        <w:rPr>
          <w:b/>
          <w:color w:val="000000"/>
          <w:szCs w:val="24"/>
        </w:rPr>
        <w:t>2.3 Checking What Notes Were Played</w:t>
      </w:r>
    </w:p>
    <w:p w14:paraId="1E1F7F18" w14:textId="77777777" w:rsidR="00B36D00" w:rsidRPr="00B36D00" w:rsidRDefault="00B36D00" w:rsidP="00B36D00">
      <w:pPr>
        <w:rPr>
          <w:szCs w:val="24"/>
        </w:rPr>
      </w:pPr>
      <w:r w:rsidRPr="00B36D00">
        <w:rPr>
          <w:color w:val="000000"/>
          <w:szCs w:val="24"/>
        </w:rPr>
        <w:t xml:space="preserve">An algorithm will be written to see which strings are pressed against which frets when a note </w:t>
      </w:r>
      <w:r>
        <w:rPr>
          <w:color w:val="000000"/>
          <w:szCs w:val="24"/>
        </w:rPr>
        <w:t xml:space="preserve">is played. The algorithm uses </w:t>
      </w:r>
      <w:r w:rsidRPr="00B36D00">
        <w:rPr>
          <w:color w:val="000000"/>
          <w:szCs w:val="24"/>
        </w:rPr>
        <w:t xml:space="preserve">the knowledge that the hardware implements a grid matrix of rows (strings) and columns (frets). The hardware knowledge will be used to send out a signal through a guitar string and check to see which fret returns the signal. Because the microcontroller can run at extremely high speeds compared to a human, strings will not be tested in parallel but instead </w:t>
      </w:r>
      <w:r w:rsidRPr="00B36D00">
        <w:rPr>
          <w:color w:val="000000"/>
          <w:szCs w:val="24"/>
        </w:rPr>
        <w:lastRenderedPageBreak/>
        <w:t>chained one after another. This will guarantee uniqueness of all inputs therefore remove aliasing of similar or reversed chords. An example: (String 1: Fret 1) and (String 2: Fret 2) would be indistinguishable from (String 1: Fret 2) and (String 2: Fret 1) if signals were sent down the strings in parallel.</w:t>
      </w:r>
    </w:p>
    <w:p w14:paraId="395B84C6" w14:textId="77777777" w:rsidR="002D4E8E" w:rsidRPr="00E811AB" w:rsidRDefault="002D4E8E" w:rsidP="009E2F6A">
      <w:pPr>
        <w:pStyle w:val="Title"/>
        <w:jc w:val="left"/>
        <w:rPr>
          <w:b w:val="0"/>
          <w:i/>
          <w:color w:val="FF0000"/>
          <w:sz w:val="24"/>
        </w:rPr>
      </w:pPr>
    </w:p>
    <w:p w14:paraId="07017D98" w14:textId="77777777" w:rsidR="00E811AB" w:rsidRDefault="00E811AB" w:rsidP="00310E03">
      <w:pPr>
        <w:pStyle w:val="Title"/>
        <w:jc w:val="left"/>
        <w:rPr>
          <w:b w:val="0"/>
          <w:sz w:val="24"/>
        </w:rPr>
      </w:pPr>
    </w:p>
    <w:p w14:paraId="5F3BE5A4" w14:textId="77777777" w:rsidR="00F635B1" w:rsidRDefault="002D4E8E" w:rsidP="00310E03">
      <w:pPr>
        <w:pStyle w:val="Title"/>
        <w:jc w:val="left"/>
        <w:rPr>
          <w:sz w:val="24"/>
        </w:rPr>
      </w:pPr>
      <w:r>
        <w:rPr>
          <w:sz w:val="24"/>
        </w:rPr>
        <w:t>3.0</w:t>
      </w:r>
      <w:r w:rsidR="00F635B1">
        <w:rPr>
          <w:sz w:val="24"/>
        </w:rPr>
        <w:t xml:space="preserve"> </w:t>
      </w:r>
      <w:r w:rsidR="009E2F6A">
        <w:rPr>
          <w:sz w:val="24"/>
        </w:rPr>
        <w:t>Description of Data Structures</w:t>
      </w:r>
    </w:p>
    <w:p w14:paraId="17E5B1FA" w14:textId="77777777" w:rsidR="00BD5A65" w:rsidRDefault="00BD5A65" w:rsidP="00B36D00">
      <w:pPr>
        <w:rPr>
          <w:ins w:id="1" w:author="Rubio, Matthew E" w:date="2017-01-31T18:37:00Z"/>
          <w:b/>
          <w:color w:val="000000"/>
          <w:szCs w:val="24"/>
        </w:rPr>
      </w:pPr>
    </w:p>
    <w:p w14:paraId="61E97ECA" w14:textId="77777777" w:rsidR="00B36D00" w:rsidRPr="00A70EF5" w:rsidRDefault="00B36D00" w:rsidP="00B36D00">
      <w:pPr>
        <w:rPr>
          <w:b/>
          <w:szCs w:val="24"/>
        </w:rPr>
      </w:pPr>
      <w:r w:rsidRPr="00A70EF5">
        <w:rPr>
          <w:b/>
          <w:color w:val="000000"/>
          <w:szCs w:val="24"/>
        </w:rPr>
        <w:t>3.1 Note Encoding</w:t>
      </w:r>
    </w:p>
    <w:p w14:paraId="55B1E359" w14:textId="6C12E61A" w:rsidR="00B36D00" w:rsidRDefault="00B36D00" w:rsidP="00B36D00">
      <w:pPr>
        <w:rPr>
          <w:color w:val="000000"/>
          <w:szCs w:val="24"/>
        </w:rPr>
      </w:pPr>
      <w:r w:rsidRPr="00B36D00">
        <w:rPr>
          <w:color w:val="000000"/>
          <w:szCs w:val="24"/>
        </w:rPr>
        <w:t xml:space="preserve">The </w:t>
      </w:r>
      <w:r w:rsidR="00BD5A65">
        <w:rPr>
          <w:color w:val="000000"/>
          <w:szCs w:val="24"/>
        </w:rPr>
        <w:t xml:space="preserve">note </w:t>
      </w:r>
      <w:r w:rsidRPr="00B36D00">
        <w:rPr>
          <w:color w:val="000000"/>
          <w:szCs w:val="24"/>
        </w:rPr>
        <w:t>encoding algorithm is designed to reduce the space required to store notes of a song. Each string and fret combination will be reduced down to a single byte (8 bits) of data. By splitting the bits into groups of 3 and 5, the space needed to range all possible options of strings and of frets is covered. The first three bits of the byte will be dedicated to define the string the note is played on. With 3 bits of data, the range is from 0 to 7 allowing for 8 options. The values of 0 to 5 will be used to indicate the 6 strings of the guitar leaving 6 and 7 unused. The values of 6 and 7 will be assigned special meanings to indicate a delay (for beat purposes) and end character respectively. The last 5 bits range from 0 to 31 allowing for 32 options. Having 32 options covers the 22 frets on the guitar. This also allows for 32 steps of time that can be used to delay when the note should be played. This is more than enough to cover almost all common beats. However, this range will not be sufficient for songs with periods of rest that are 32 times longer than the smallest interval between notes.</w:t>
      </w:r>
    </w:p>
    <w:p w14:paraId="246BB09D" w14:textId="77777777" w:rsidR="00E23ACD" w:rsidRDefault="00E23ACD" w:rsidP="00B36D00">
      <w:pPr>
        <w:rPr>
          <w:color w:val="000000"/>
          <w:szCs w:val="24"/>
        </w:rPr>
      </w:pPr>
    </w:p>
    <w:p w14:paraId="5BA956B2" w14:textId="77777777" w:rsidR="00A70EF5" w:rsidRDefault="00F4777B" w:rsidP="00A70EF5">
      <w:pPr>
        <w:keepNext/>
        <w:jc w:val="center"/>
      </w:pPr>
      <w:r>
        <w:rPr>
          <w:noProof/>
          <w:szCs w:val="24"/>
        </w:rPr>
        <w:drawing>
          <wp:inline distT="0" distB="0" distL="0" distR="0" wp14:anchorId="04549944" wp14:editId="3C887908">
            <wp:extent cx="5925377" cy="121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ing Data Structure.PNG"/>
                    <pic:cNvPicPr/>
                  </pic:nvPicPr>
                  <pic:blipFill>
                    <a:blip r:embed="rId8">
                      <a:extLst>
                        <a:ext uri="{28A0092B-C50C-407E-A947-70E740481C1C}">
                          <a14:useLocalDpi xmlns:a14="http://schemas.microsoft.com/office/drawing/2010/main" val="0"/>
                        </a:ext>
                      </a:extLst>
                    </a:blip>
                    <a:stretch>
                      <a:fillRect/>
                    </a:stretch>
                  </pic:blipFill>
                  <pic:spPr>
                    <a:xfrm>
                      <a:off x="0" y="0"/>
                      <a:ext cx="5925377" cy="1219370"/>
                    </a:xfrm>
                    <a:prstGeom prst="rect">
                      <a:avLst/>
                    </a:prstGeom>
                  </pic:spPr>
                </pic:pic>
              </a:graphicData>
            </a:graphic>
          </wp:inline>
        </w:drawing>
      </w:r>
    </w:p>
    <w:p w14:paraId="5263445C" w14:textId="325476EB" w:rsidR="00F4777B" w:rsidRPr="00A70EF5" w:rsidRDefault="00A70EF5" w:rsidP="00A70EF5">
      <w:pPr>
        <w:pStyle w:val="Caption"/>
        <w:jc w:val="center"/>
        <w:rPr>
          <w:color w:val="auto"/>
          <w:szCs w:val="24"/>
        </w:rPr>
      </w:pPr>
      <w:r w:rsidRPr="00A70EF5">
        <w:rPr>
          <w:color w:val="auto"/>
        </w:rPr>
        <w:t xml:space="preserve">Figure </w:t>
      </w:r>
      <w:r w:rsidRPr="00A70EF5">
        <w:rPr>
          <w:color w:val="auto"/>
        </w:rPr>
        <w:fldChar w:fldCharType="begin"/>
      </w:r>
      <w:r w:rsidRPr="00A70EF5">
        <w:rPr>
          <w:color w:val="auto"/>
        </w:rPr>
        <w:instrText xml:space="preserve"> SEQ Figure \* ARABIC </w:instrText>
      </w:r>
      <w:r w:rsidRPr="00A70EF5">
        <w:rPr>
          <w:color w:val="auto"/>
        </w:rPr>
        <w:fldChar w:fldCharType="separate"/>
      </w:r>
      <w:r>
        <w:rPr>
          <w:noProof/>
          <w:color w:val="auto"/>
        </w:rPr>
        <w:t>1</w:t>
      </w:r>
      <w:r w:rsidRPr="00A70EF5">
        <w:rPr>
          <w:color w:val="auto"/>
        </w:rPr>
        <w:fldChar w:fldCharType="end"/>
      </w:r>
      <w:r w:rsidRPr="00A70EF5">
        <w:rPr>
          <w:color w:val="auto"/>
        </w:rPr>
        <w:t xml:space="preserve"> - Note Encoding</w:t>
      </w:r>
    </w:p>
    <w:p w14:paraId="454268A5" w14:textId="77777777" w:rsidR="00B36D00" w:rsidRDefault="00B36D00" w:rsidP="00B36D00">
      <w:pPr>
        <w:rPr>
          <w:color w:val="000000"/>
          <w:szCs w:val="24"/>
        </w:rPr>
      </w:pPr>
    </w:p>
    <w:p w14:paraId="1FB55903" w14:textId="77777777" w:rsidR="00B36D00" w:rsidRPr="00B36D00" w:rsidRDefault="00B36D00" w:rsidP="00B36D00">
      <w:pPr>
        <w:rPr>
          <w:szCs w:val="24"/>
        </w:rPr>
      </w:pPr>
      <w:r w:rsidRPr="00B36D00">
        <w:rPr>
          <w:color w:val="000000"/>
          <w:szCs w:val="24"/>
        </w:rPr>
        <w:t>Within the stored data, a sequence of bytes followed by an end character will represent a chord. If a string is not found within the grouping, then that string is not to be played for that chord. This omission method minimizes storage required again by removing space wasted by storing the lack of information.</w:t>
      </w:r>
    </w:p>
    <w:p w14:paraId="0B247E1E" w14:textId="77777777" w:rsidR="00B36D00" w:rsidRPr="00B36D00" w:rsidRDefault="00B36D00" w:rsidP="00B36D00">
      <w:pPr>
        <w:spacing w:after="240"/>
        <w:rPr>
          <w:szCs w:val="24"/>
        </w:rPr>
      </w:pPr>
    </w:p>
    <w:p w14:paraId="1206F6F4" w14:textId="77777777" w:rsidR="00B36D00" w:rsidRPr="00A70EF5" w:rsidRDefault="00B36D00" w:rsidP="00B36D00">
      <w:pPr>
        <w:rPr>
          <w:b/>
          <w:szCs w:val="24"/>
        </w:rPr>
      </w:pPr>
      <w:r w:rsidRPr="00A70EF5">
        <w:rPr>
          <w:b/>
          <w:color w:val="000000"/>
          <w:szCs w:val="24"/>
        </w:rPr>
        <w:t>3.2 Song Structure</w:t>
      </w:r>
    </w:p>
    <w:p w14:paraId="303CAF01" w14:textId="77777777" w:rsidR="00B36D00" w:rsidRPr="00B36D00" w:rsidRDefault="00B36D00" w:rsidP="00B36D00">
      <w:pPr>
        <w:rPr>
          <w:szCs w:val="24"/>
        </w:rPr>
      </w:pPr>
      <w:r w:rsidRPr="00B36D00">
        <w:rPr>
          <w:color w:val="000000"/>
          <w:szCs w:val="24"/>
        </w:rPr>
        <w:t>A defined data structure will be used to store song information. This struct</w:t>
      </w:r>
      <w:r>
        <w:rPr>
          <w:color w:val="000000"/>
          <w:szCs w:val="24"/>
        </w:rPr>
        <w:t>ure will contain three elements:</w:t>
      </w:r>
      <w:r w:rsidRPr="00B36D00">
        <w:rPr>
          <w:color w:val="000000"/>
          <w:szCs w:val="24"/>
        </w:rPr>
        <w:t xml:space="preserve"> the song’s name, the default tempo, and a pointer to the location where notes data is stored. There will be an array of these structures used to store all available songs.</w:t>
      </w:r>
    </w:p>
    <w:p w14:paraId="23129454" w14:textId="77777777" w:rsidR="009E2F6A" w:rsidRPr="009E2F6A" w:rsidRDefault="009E2F6A" w:rsidP="00C620F0">
      <w:pPr>
        <w:pStyle w:val="Title"/>
        <w:jc w:val="left"/>
        <w:rPr>
          <w:b w:val="0"/>
          <w:i/>
          <w:color w:val="FF0000"/>
          <w:sz w:val="24"/>
        </w:rPr>
      </w:pPr>
    </w:p>
    <w:p w14:paraId="1AD121A0" w14:textId="77777777" w:rsidR="00E62354" w:rsidRDefault="002D4E8E" w:rsidP="00C620F0">
      <w:pPr>
        <w:pStyle w:val="Title"/>
        <w:jc w:val="left"/>
        <w:rPr>
          <w:sz w:val="24"/>
        </w:rPr>
      </w:pPr>
      <w:r>
        <w:rPr>
          <w:sz w:val="24"/>
        </w:rPr>
        <w:t>4</w:t>
      </w:r>
      <w:r w:rsidR="00FE544B">
        <w:rPr>
          <w:sz w:val="24"/>
        </w:rPr>
        <w:t>.0 Sources Cited:</w:t>
      </w:r>
    </w:p>
    <w:p w14:paraId="6403B90F" w14:textId="77777777" w:rsidR="008F3CB3" w:rsidRDefault="00B36D00" w:rsidP="008F3CB3">
      <w:pPr>
        <w:pStyle w:val="Title"/>
        <w:ind w:left="360" w:hanging="360"/>
        <w:jc w:val="left"/>
        <w:rPr>
          <w:b w:val="0"/>
          <w:sz w:val="24"/>
          <w:szCs w:val="24"/>
        </w:rPr>
      </w:pPr>
      <w:r>
        <w:rPr>
          <w:b w:val="0"/>
          <w:color w:val="000000"/>
          <w:sz w:val="24"/>
          <w:szCs w:val="24"/>
        </w:rPr>
        <w:t xml:space="preserve">[1] </w:t>
      </w:r>
      <w:r w:rsidRPr="00B36D00">
        <w:rPr>
          <w:b w:val="0"/>
          <w:color w:val="000000"/>
          <w:sz w:val="24"/>
          <w:szCs w:val="24"/>
        </w:rPr>
        <w:t xml:space="preserve">C. Lin. (2003). </w:t>
      </w:r>
      <w:r w:rsidRPr="00B36D00">
        <w:rPr>
          <w:b w:val="0"/>
          <w:i/>
          <w:iCs/>
          <w:color w:val="000000"/>
          <w:sz w:val="24"/>
          <w:szCs w:val="24"/>
        </w:rPr>
        <w:t xml:space="preserve">Bitshift Operators </w:t>
      </w:r>
      <w:r w:rsidRPr="00B36D00">
        <w:rPr>
          <w:b w:val="0"/>
          <w:color w:val="000000"/>
          <w:sz w:val="24"/>
          <w:szCs w:val="24"/>
        </w:rPr>
        <w:t>[Online Lecture Notes]</w:t>
      </w:r>
      <w:r w:rsidRPr="00B36D00">
        <w:rPr>
          <w:b w:val="0"/>
          <w:i/>
          <w:iCs/>
          <w:color w:val="000000"/>
          <w:sz w:val="24"/>
          <w:szCs w:val="24"/>
        </w:rPr>
        <w:t xml:space="preserve">. </w:t>
      </w:r>
      <w:r>
        <w:rPr>
          <w:b w:val="0"/>
          <w:color w:val="000000"/>
          <w:sz w:val="24"/>
          <w:szCs w:val="24"/>
        </w:rPr>
        <w:t xml:space="preserve">Available: </w:t>
      </w:r>
      <w:hyperlink r:id="rId9" w:history="1">
        <w:r w:rsidRPr="00B36D00">
          <w:rPr>
            <w:rStyle w:val="Hyperlink"/>
            <w:b w:val="0"/>
            <w:color w:val="1155CC"/>
            <w:sz w:val="24"/>
            <w:szCs w:val="24"/>
          </w:rPr>
          <w:t>https://www.cs.umd.edu/class/sum2003/cmsc311/Notes/BitOp/bitshift.html</w:t>
        </w:r>
      </w:hyperlink>
    </w:p>
    <w:p w14:paraId="7DDF6EA7" w14:textId="77777777" w:rsidR="008F3CB3" w:rsidRDefault="008F3CB3">
      <w:r>
        <w:rPr>
          <w:b/>
        </w:rPr>
        <w:br w:type="page"/>
      </w:r>
    </w:p>
    <w:p w14:paraId="781677AB" w14:textId="0C159A2B" w:rsidR="00A70EF5" w:rsidRPr="00BB6472" w:rsidRDefault="009E2F6A" w:rsidP="00BB6472">
      <w:pPr>
        <w:pStyle w:val="Title"/>
        <w:ind w:left="360" w:hanging="360"/>
        <w:rPr>
          <w:sz w:val="24"/>
        </w:rPr>
      </w:pPr>
      <w:r w:rsidRPr="008F3CB3">
        <w:rPr>
          <w:sz w:val="24"/>
        </w:rPr>
        <w:lastRenderedPageBreak/>
        <w:t>Appendix 1: Program Flowcharts</w:t>
      </w:r>
      <w:r w:rsidR="00B36D00">
        <w:rPr>
          <w:sz w:val="24"/>
        </w:rPr>
        <w:br/>
      </w:r>
      <w:r w:rsidR="00BB6472">
        <w:rPr>
          <w:noProof/>
        </w:rPr>
        <w:drawing>
          <wp:inline distT="0" distB="0" distL="0" distR="0" wp14:anchorId="342FC4E6" wp14:editId="76D04E33">
            <wp:extent cx="4952779" cy="77152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432" cy="7731845"/>
                    </a:xfrm>
                    <a:prstGeom prst="rect">
                      <a:avLst/>
                    </a:prstGeom>
                    <a:noFill/>
                    <a:ln>
                      <a:noFill/>
                    </a:ln>
                  </pic:spPr>
                </pic:pic>
              </a:graphicData>
            </a:graphic>
          </wp:inline>
        </w:drawing>
      </w:r>
    </w:p>
    <w:p w14:paraId="10F9DDA6" w14:textId="6352D752" w:rsidR="00A70EF5" w:rsidRPr="00A70EF5" w:rsidRDefault="00A70EF5" w:rsidP="00A70EF5">
      <w:pPr>
        <w:pStyle w:val="Caption"/>
        <w:jc w:val="center"/>
        <w:rPr>
          <w:color w:val="auto"/>
        </w:rPr>
      </w:pPr>
      <w:r w:rsidRPr="00A70EF5">
        <w:rPr>
          <w:color w:val="auto"/>
        </w:rPr>
        <w:t xml:space="preserve">Figure </w:t>
      </w:r>
      <w:r w:rsidRPr="00A70EF5">
        <w:rPr>
          <w:color w:val="auto"/>
        </w:rPr>
        <w:fldChar w:fldCharType="begin"/>
      </w:r>
      <w:r w:rsidRPr="00A70EF5">
        <w:rPr>
          <w:color w:val="auto"/>
        </w:rPr>
        <w:instrText xml:space="preserve"> SEQ Figure \* ARABIC </w:instrText>
      </w:r>
      <w:r w:rsidRPr="00A70EF5">
        <w:rPr>
          <w:color w:val="auto"/>
        </w:rPr>
        <w:fldChar w:fldCharType="separate"/>
      </w:r>
      <w:r>
        <w:rPr>
          <w:noProof/>
          <w:color w:val="auto"/>
        </w:rPr>
        <w:t>2</w:t>
      </w:r>
      <w:r w:rsidRPr="00A70EF5">
        <w:rPr>
          <w:color w:val="auto"/>
        </w:rPr>
        <w:fldChar w:fldCharType="end"/>
      </w:r>
      <w:r w:rsidRPr="00A70EF5">
        <w:rPr>
          <w:color w:val="auto"/>
        </w:rPr>
        <w:t xml:space="preserve"> - Leaning Mode Flowchart</w:t>
      </w:r>
    </w:p>
    <w:p w14:paraId="47899D92" w14:textId="2AAB01DA" w:rsidR="00A70EF5" w:rsidRDefault="00BB6472" w:rsidP="00A70EF5">
      <w:pPr>
        <w:pStyle w:val="Title"/>
        <w:keepNext/>
        <w:ind w:left="360" w:hanging="360"/>
      </w:pPr>
      <w:r>
        <w:rPr>
          <w:noProof/>
        </w:rPr>
        <w:lastRenderedPageBreak/>
        <w:drawing>
          <wp:inline distT="0" distB="0" distL="0" distR="0" wp14:anchorId="740A34EC" wp14:editId="7F281B05">
            <wp:extent cx="2619099" cy="7534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4641" cy="7550217"/>
                    </a:xfrm>
                    <a:prstGeom prst="rect">
                      <a:avLst/>
                    </a:prstGeom>
                    <a:noFill/>
                    <a:ln>
                      <a:noFill/>
                    </a:ln>
                  </pic:spPr>
                </pic:pic>
              </a:graphicData>
            </a:graphic>
          </wp:inline>
        </w:drawing>
      </w:r>
    </w:p>
    <w:p w14:paraId="056EB7BE" w14:textId="055288F4" w:rsidR="00A70EF5" w:rsidRPr="00A70EF5" w:rsidRDefault="00A70EF5" w:rsidP="00A70EF5">
      <w:pPr>
        <w:pStyle w:val="Caption"/>
        <w:jc w:val="center"/>
        <w:rPr>
          <w:color w:val="auto"/>
        </w:rPr>
      </w:pPr>
      <w:r w:rsidRPr="00A70EF5">
        <w:rPr>
          <w:color w:val="auto"/>
        </w:rPr>
        <w:t xml:space="preserve">Figure </w:t>
      </w:r>
      <w:r w:rsidRPr="00A70EF5">
        <w:rPr>
          <w:color w:val="auto"/>
        </w:rPr>
        <w:fldChar w:fldCharType="begin"/>
      </w:r>
      <w:r w:rsidRPr="00A70EF5">
        <w:rPr>
          <w:color w:val="auto"/>
        </w:rPr>
        <w:instrText xml:space="preserve"> SEQ Figure \* ARABIC </w:instrText>
      </w:r>
      <w:r w:rsidRPr="00A70EF5">
        <w:rPr>
          <w:color w:val="auto"/>
        </w:rPr>
        <w:fldChar w:fldCharType="separate"/>
      </w:r>
      <w:r>
        <w:rPr>
          <w:noProof/>
          <w:color w:val="auto"/>
        </w:rPr>
        <w:t>3</w:t>
      </w:r>
      <w:r w:rsidRPr="00A70EF5">
        <w:rPr>
          <w:color w:val="auto"/>
        </w:rPr>
        <w:fldChar w:fldCharType="end"/>
      </w:r>
      <w:r w:rsidRPr="00A70EF5">
        <w:rPr>
          <w:color w:val="auto"/>
        </w:rPr>
        <w:t xml:space="preserve"> - Real Time Mode Flowchart</w:t>
      </w:r>
    </w:p>
    <w:p w14:paraId="6A4CA33D" w14:textId="77777777" w:rsidR="00A70EF5" w:rsidRDefault="00B36D00" w:rsidP="00A70EF5">
      <w:pPr>
        <w:pStyle w:val="Title"/>
        <w:keepNext/>
        <w:ind w:left="360" w:hanging="360"/>
      </w:pPr>
      <w:r>
        <w:rPr>
          <w:b w:val="0"/>
          <w:i/>
          <w:noProof/>
          <w:color w:val="FF0000"/>
          <w:sz w:val="24"/>
        </w:rPr>
        <w:lastRenderedPageBreak/>
        <w:drawing>
          <wp:inline distT="0" distB="0" distL="0" distR="0" wp14:anchorId="1B2966C8" wp14:editId="486CC812">
            <wp:extent cx="5127832" cy="808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ing Strings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131070" cy="8091832"/>
                    </a:xfrm>
                    <a:prstGeom prst="rect">
                      <a:avLst/>
                    </a:prstGeom>
                  </pic:spPr>
                </pic:pic>
              </a:graphicData>
            </a:graphic>
          </wp:inline>
        </w:drawing>
      </w:r>
    </w:p>
    <w:p w14:paraId="191F59B7" w14:textId="755940D9" w:rsidR="00A70EF5" w:rsidRPr="00A70EF5" w:rsidRDefault="00A70EF5" w:rsidP="00A70EF5">
      <w:pPr>
        <w:pStyle w:val="Caption"/>
        <w:jc w:val="center"/>
        <w:rPr>
          <w:color w:val="auto"/>
        </w:rPr>
      </w:pPr>
      <w:r w:rsidRPr="00A70EF5">
        <w:rPr>
          <w:color w:val="auto"/>
        </w:rPr>
        <w:t xml:space="preserve">Figure </w:t>
      </w:r>
      <w:r w:rsidRPr="00A70EF5">
        <w:rPr>
          <w:color w:val="auto"/>
        </w:rPr>
        <w:fldChar w:fldCharType="begin"/>
      </w:r>
      <w:r w:rsidRPr="00A70EF5">
        <w:rPr>
          <w:color w:val="auto"/>
        </w:rPr>
        <w:instrText xml:space="preserve"> SEQ Figure \* ARABIC </w:instrText>
      </w:r>
      <w:r w:rsidRPr="00A70EF5">
        <w:rPr>
          <w:color w:val="auto"/>
        </w:rPr>
        <w:fldChar w:fldCharType="separate"/>
      </w:r>
      <w:r>
        <w:rPr>
          <w:noProof/>
          <w:color w:val="auto"/>
        </w:rPr>
        <w:t>4</w:t>
      </w:r>
      <w:r w:rsidRPr="00A70EF5">
        <w:rPr>
          <w:color w:val="auto"/>
        </w:rPr>
        <w:fldChar w:fldCharType="end"/>
      </w:r>
      <w:r w:rsidRPr="00A70EF5">
        <w:rPr>
          <w:color w:val="auto"/>
        </w:rPr>
        <w:t xml:space="preserve"> - Check Strings Flowchart</w:t>
      </w:r>
    </w:p>
    <w:p w14:paraId="0DD05441" w14:textId="77777777" w:rsidR="00A70EF5" w:rsidRDefault="00B36D00" w:rsidP="00A70EF5">
      <w:pPr>
        <w:pStyle w:val="Title"/>
        <w:keepNext/>
        <w:ind w:left="360" w:hanging="360"/>
      </w:pPr>
      <w:r>
        <w:rPr>
          <w:b w:val="0"/>
          <w:i/>
          <w:noProof/>
          <w:color w:val="FF0000"/>
          <w:sz w:val="24"/>
        </w:rPr>
        <w:lastRenderedPageBreak/>
        <w:drawing>
          <wp:inline distT="0" distB="0" distL="0" distR="0" wp14:anchorId="4D67F655" wp14:editId="1353BB4C">
            <wp:extent cx="4900883" cy="775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d In Note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4904792" cy="7759535"/>
                    </a:xfrm>
                    <a:prstGeom prst="rect">
                      <a:avLst/>
                    </a:prstGeom>
                  </pic:spPr>
                </pic:pic>
              </a:graphicData>
            </a:graphic>
          </wp:inline>
        </w:drawing>
      </w:r>
    </w:p>
    <w:p w14:paraId="78FE57E3" w14:textId="760FCC8B" w:rsidR="008F3CB3" w:rsidRPr="00A70EF5" w:rsidRDefault="00A70EF5" w:rsidP="00A70EF5">
      <w:pPr>
        <w:pStyle w:val="Caption"/>
        <w:jc w:val="center"/>
        <w:rPr>
          <w:b/>
          <w:color w:val="auto"/>
          <w:sz w:val="24"/>
          <w:szCs w:val="24"/>
        </w:rPr>
      </w:pPr>
      <w:r w:rsidRPr="00A70EF5">
        <w:rPr>
          <w:color w:val="auto"/>
        </w:rPr>
        <w:t xml:space="preserve">Figure </w:t>
      </w:r>
      <w:r w:rsidRPr="00A70EF5">
        <w:rPr>
          <w:color w:val="auto"/>
        </w:rPr>
        <w:fldChar w:fldCharType="begin"/>
      </w:r>
      <w:r w:rsidRPr="00A70EF5">
        <w:rPr>
          <w:color w:val="auto"/>
        </w:rPr>
        <w:instrText xml:space="preserve"> SEQ Figure \* ARABIC </w:instrText>
      </w:r>
      <w:r w:rsidRPr="00A70EF5">
        <w:rPr>
          <w:color w:val="auto"/>
        </w:rPr>
        <w:fldChar w:fldCharType="separate"/>
      </w:r>
      <w:r>
        <w:rPr>
          <w:noProof/>
          <w:color w:val="auto"/>
        </w:rPr>
        <w:t>5</w:t>
      </w:r>
      <w:r w:rsidRPr="00A70EF5">
        <w:rPr>
          <w:color w:val="auto"/>
        </w:rPr>
        <w:fldChar w:fldCharType="end"/>
      </w:r>
      <w:r w:rsidRPr="00A70EF5">
        <w:rPr>
          <w:color w:val="auto"/>
        </w:rPr>
        <w:t xml:space="preserve"> - Read in Note Flowchart</w:t>
      </w:r>
    </w:p>
    <w:p w14:paraId="02A1C871" w14:textId="77777777" w:rsidR="00A70EF5" w:rsidRDefault="00A70EF5">
      <w:pPr>
        <w:rPr>
          <w:b/>
        </w:rPr>
      </w:pPr>
      <w:r>
        <w:br w:type="page"/>
      </w:r>
    </w:p>
    <w:p w14:paraId="507EAA75" w14:textId="28DB5D94" w:rsidR="009E2F6A" w:rsidRPr="008F3CB3" w:rsidRDefault="009E2F6A" w:rsidP="008F3CB3">
      <w:pPr>
        <w:pStyle w:val="Title"/>
        <w:rPr>
          <w:sz w:val="24"/>
        </w:rPr>
      </w:pPr>
      <w:r>
        <w:rPr>
          <w:sz w:val="24"/>
        </w:rPr>
        <w:lastRenderedPageBreak/>
        <w:t xml:space="preserve">Appendix 2: </w:t>
      </w:r>
      <w:r w:rsidR="00574339">
        <w:rPr>
          <w:sz w:val="24"/>
        </w:rPr>
        <w:t>State Machine Diagrams</w:t>
      </w:r>
      <w:bookmarkStart w:id="2" w:name="_GoBack"/>
      <w:bookmarkEnd w:id="2"/>
    </w:p>
    <w:p w14:paraId="71BA9C18" w14:textId="77777777" w:rsidR="00A70EF5" w:rsidRDefault="008F3CB3" w:rsidP="00A70EF5">
      <w:pPr>
        <w:pStyle w:val="Title"/>
        <w:keepNext/>
      </w:pPr>
      <w:r>
        <w:rPr>
          <w:b w:val="0"/>
          <w:i/>
          <w:noProof/>
          <w:color w:val="FF0000"/>
          <w:sz w:val="24"/>
        </w:rPr>
        <w:drawing>
          <wp:inline distT="0" distB="0" distL="0" distR="0" wp14:anchorId="5277372F" wp14:editId="428CF6B1">
            <wp:extent cx="5943600" cy="4094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94480"/>
                    </a:xfrm>
                    <a:prstGeom prst="rect">
                      <a:avLst/>
                    </a:prstGeom>
                  </pic:spPr>
                </pic:pic>
              </a:graphicData>
            </a:graphic>
          </wp:inline>
        </w:drawing>
      </w:r>
    </w:p>
    <w:p w14:paraId="265E223F" w14:textId="51EEE038" w:rsidR="00574339" w:rsidRPr="00A70EF5" w:rsidRDefault="00A70EF5" w:rsidP="00A70EF5">
      <w:pPr>
        <w:pStyle w:val="Caption"/>
        <w:jc w:val="center"/>
        <w:rPr>
          <w:b/>
          <w:i w:val="0"/>
          <w:color w:val="auto"/>
          <w:sz w:val="24"/>
        </w:rPr>
      </w:pPr>
      <w:r w:rsidRPr="00A70EF5">
        <w:rPr>
          <w:color w:val="auto"/>
        </w:rPr>
        <w:t xml:space="preserve">Figure </w:t>
      </w:r>
      <w:r w:rsidRPr="00A70EF5">
        <w:rPr>
          <w:color w:val="auto"/>
        </w:rPr>
        <w:fldChar w:fldCharType="begin"/>
      </w:r>
      <w:r w:rsidRPr="00A70EF5">
        <w:rPr>
          <w:color w:val="auto"/>
        </w:rPr>
        <w:instrText xml:space="preserve"> SEQ Figure \* ARABIC </w:instrText>
      </w:r>
      <w:r w:rsidRPr="00A70EF5">
        <w:rPr>
          <w:color w:val="auto"/>
        </w:rPr>
        <w:fldChar w:fldCharType="separate"/>
      </w:r>
      <w:r w:rsidRPr="00A70EF5">
        <w:rPr>
          <w:noProof/>
          <w:color w:val="auto"/>
        </w:rPr>
        <w:t>6</w:t>
      </w:r>
      <w:r w:rsidRPr="00A70EF5">
        <w:rPr>
          <w:color w:val="auto"/>
        </w:rPr>
        <w:fldChar w:fldCharType="end"/>
      </w:r>
      <w:r w:rsidRPr="00A70EF5">
        <w:rPr>
          <w:color w:val="auto"/>
        </w:rPr>
        <w:t xml:space="preserve"> - State Machine Diagram</w:t>
      </w:r>
    </w:p>
    <w:sectPr w:rsidR="00574339" w:rsidRPr="00A70EF5" w:rsidSect="00E96704">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FD30B" w14:textId="77777777" w:rsidR="00D827CE" w:rsidRDefault="00D827CE">
      <w:r>
        <w:separator/>
      </w:r>
    </w:p>
  </w:endnote>
  <w:endnote w:type="continuationSeparator" w:id="0">
    <w:p w14:paraId="139167AE" w14:textId="77777777" w:rsidR="00D827CE" w:rsidRDefault="00D8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6B497F09" w14:textId="3658F193" w:rsidR="00BD5A65" w:rsidRDefault="00D827CE" w:rsidP="00FE544B">
            <w:pPr>
              <w:pStyle w:val="Footer"/>
            </w:pPr>
            <w:hyperlink r:id="rId1" w:history="1">
              <w:r w:rsidR="00BD5A65" w:rsidRPr="0099612F">
                <w:rPr>
                  <w:rStyle w:val="Hyperlink"/>
                </w:rPr>
                <w:t>https://engineering.purdue.edu/ece477</w:t>
              </w:r>
            </w:hyperlink>
            <w:r w:rsidR="00BD5A65">
              <w:t xml:space="preserve"> </w:t>
            </w:r>
            <w:r w:rsidR="00BD5A65">
              <w:tab/>
            </w:r>
            <w:r w:rsidR="00BD5A65">
              <w:tab/>
              <w:t xml:space="preserve">Page </w:t>
            </w:r>
            <w:r w:rsidR="00BD5A65">
              <w:rPr>
                <w:b/>
                <w:bCs/>
                <w:szCs w:val="24"/>
              </w:rPr>
              <w:fldChar w:fldCharType="begin"/>
            </w:r>
            <w:r w:rsidR="00BD5A65">
              <w:rPr>
                <w:b/>
                <w:bCs/>
              </w:rPr>
              <w:instrText xml:space="preserve"> PAGE </w:instrText>
            </w:r>
            <w:r w:rsidR="00BD5A65">
              <w:rPr>
                <w:b/>
                <w:bCs/>
                <w:szCs w:val="24"/>
              </w:rPr>
              <w:fldChar w:fldCharType="separate"/>
            </w:r>
            <w:r w:rsidR="00BB6472">
              <w:rPr>
                <w:b/>
                <w:bCs/>
                <w:noProof/>
              </w:rPr>
              <w:t>8</w:t>
            </w:r>
            <w:r w:rsidR="00BD5A65">
              <w:rPr>
                <w:b/>
                <w:bCs/>
                <w:szCs w:val="24"/>
              </w:rPr>
              <w:fldChar w:fldCharType="end"/>
            </w:r>
            <w:r w:rsidR="00BD5A65">
              <w:t xml:space="preserve"> of </w:t>
            </w:r>
            <w:r w:rsidR="00BD5A65">
              <w:rPr>
                <w:b/>
                <w:bCs/>
                <w:szCs w:val="24"/>
              </w:rPr>
              <w:fldChar w:fldCharType="begin"/>
            </w:r>
            <w:r w:rsidR="00BD5A65">
              <w:rPr>
                <w:b/>
                <w:bCs/>
              </w:rPr>
              <w:instrText xml:space="preserve"> NUMPAGES  </w:instrText>
            </w:r>
            <w:r w:rsidR="00BD5A65">
              <w:rPr>
                <w:b/>
                <w:bCs/>
                <w:szCs w:val="24"/>
              </w:rPr>
              <w:fldChar w:fldCharType="separate"/>
            </w:r>
            <w:r w:rsidR="00BB6472">
              <w:rPr>
                <w:b/>
                <w:bCs/>
                <w:noProof/>
              </w:rPr>
              <w:t>8</w:t>
            </w:r>
            <w:r w:rsidR="00BD5A65">
              <w:rPr>
                <w:b/>
                <w:bCs/>
                <w:szCs w:val="24"/>
              </w:rPr>
              <w:fldChar w:fldCharType="end"/>
            </w:r>
          </w:p>
        </w:sdtContent>
      </w:sdt>
    </w:sdtContent>
  </w:sdt>
  <w:p w14:paraId="7D9B59B4" w14:textId="77777777" w:rsidR="00BD5A65" w:rsidRDefault="00BD5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80D68" w14:textId="77777777" w:rsidR="00D827CE" w:rsidRDefault="00D827CE">
      <w:r>
        <w:separator/>
      </w:r>
    </w:p>
  </w:footnote>
  <w:footnote w:type="continuationSeparator" w:id="0">
    <w:p w14:paraId="2886E1DA" w14:textId="77777777" w:rsidR="00D827CE" w:rsidRDefault="00D82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A2BB7" w14:textId="01CEF95F" w:rsidR="00BD5A65" w:rsidRDefault="00BD5A65" w:rsidP="00C801B4">
    <w:pPr>
      <w:pStyle w:val="Header"/>
      <w:tabs>
        <w:tab w:val="clear" w:pos="4320"/>
        <w:tab w:val="clear" w:pos="8640"/>
        <w:tab w:val="center" w:pos="4680"/>
        <w:tab w:val="right" w:pos="9360"/>
        <w:tab w:val="right" w:pos="12960"/>
      </w:tabs>
    </w:pPr>
    <w:r>
      <w:t xml:space="preserve">ECE 477: </w:t>
    </w:r>
    <w:r w:rsidRPr="00FE544B">
      <w:t>Digital Systems Senior Design</w:t>
    </w:r>
    <w:r>
      <w:tab/>
    </w:r>
    <w:r>
      <w:rPr>
        <w:i/>
      </w:rPr>
      <w:tab/>
    </w:r>
    <w:r>
      <w:t xml:space="preserve">Last Modified: </w:t>
    </w:r>
    <w:r>
      <w:fldChar w:fldCharType="begin"/>
    </w:r>
    <w:r>
      <w:instrText xml:space="preserve"> SAVEDATE  \@ "MM-dd-yyyy"  \* MERGEFORMAT </w:instrText>
    </w:r>
    <w:r>
      <w:fldChar w:fldCharType="separate"/>
    </w:r>
    <w:r w:rsidR="00A70EF5">
      <w:rPr>
        <w:noProof/>
      </w:rPr>
      <w:t>01-31-2017</w:t>
    </w:r>
    <w:r>
      <w:fldChar w:fldCharType="end"/>
    </w:r>
    <w:r>
      <w:t>7</w:t>
    </w:r>
  </w:p>
  <w:p w14:paraId="293BE0AD" w14:textId="77777777" w:rsidR="00BD5A65" w:rsidRDefault="00BD5A65" w:rsidP="00C801B4">
    <w:pPr>
      <w:pStyle w:val="Header"/>
      <w:tabs>
        <w:tab w:val="clear" w:pos="4320"/>
        <w:tab w:val="clear" w:pos="8640"/>
        <w:tab w:val="center" w:pos="4680"/>
        <w:tab w:val="right" w:pos="9360"/>
        <w:tab w:val="right" w:pos="129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6D80DAE"/>
    <w:multiLevelType w:val="hybridMultilevel"/>
    <w:tmpl w:val="226AAE62"/>
    <w:lvl w:ilvl="0" w:tplc="D5D4B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552FB"/>
    <w:multiLevelType w:val="multilevel"/>
    <w:tmpl w:val="74A68A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9"/>
  </w:num>
  <w:num w:numId="3">
    <w:abstractNumId w:val="0"/>
  </w:num>
  <w:num w:numId="4">
    <w:abstractNumId w:val="5"/>
  </w:num>
  <w:num w:numId="5">
    <w:abstractNumId w:val="4"/>
  </w:num>
  <w:num w:numId="6">
    <w:abstractNumId w:val="10"/>
  </w:num>
  <w:num w:numId="7">
    <w:abstractNumId w:val="2"/>
  </w:num>
  <w:num w:numId="8">
    <w:abstractNumId w:val="6"/>
  </w:num>
  <w:num w:numId="9">
    <w:abstractNumId w:val="8"/>
  </w:num>
  <w:num w:numId="10">
    <w:abstractNumId w:val="1"/>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bio, Matthew E">
    <w15:presenceInfo w15:providerId="AD" w15:userId="S-1-5-21-1861847230-2120372063-3483355800-371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F0"/>
    <w:rsid w:val="00033456"/>
    <w:rsid w:val="00051A92"/>
    <w:rsid w:val="00095963"/>
    <w:rsid w:val="000B56ED"/>
    <w:rsid w:val="000C3451"/>
    <w:rsid w:val="00111EA7"/>
    <w:rsid w:val="00121714"/>
    <w:rsid w:val="00144996"/>
    <w:rsid w:val="001516E9"/>
    <w:rsid w:val="00174C6D"/>
    <w:rsid w:val="00181BAE"/>
    <w:rsid w:val="00187135"/>
    <w:rsid w:val="001B543C"/>
    <w:rsid w:val="001D1DA5"/>
    <w:rsid w:val="001E3C99"/>
    <w:rsid w:val="00204B17"/>
    <w:rsid w:val="002106E8"/>
    <w:rsid w:val="0022784B"/>
    <w:rsid w:val="00227D11"/>
    <w:rsid w:val="0024031D"/>
    <w:rsid w:val="00243AAC"/>
    <w:rsid w:val="00274375"/>
    <w:rsid w:val="002A2745"/>
    <w:rsid w:val="002B1D0A"/>
    <w:rsid w:val="002D4E8E"/>
    <w:rsid w:val="00310E03"/>
    <w:rsid w:val="00312519"/>
    <w:rsid w:val="00321B62"/>
    <w:rsid w:val="0032500C"/>
    <w:rsid w:val="003342D3"/>
    <w:rsid w:val="00346A29"/>
    <w:rsid w:val="00376A27"/>
    <w:rsid w:val="003877D0"/>
    <w:rsid w:val="0039221F"/>
    <w:rsid w:val="003F7CE8"/>
    <w:rsid w:val="00426D4E"/>
    <w:rsid w:val="00440FA9"/>
    <w:rsid w:val="004801CE"/>
    <w:rsid w:val="004862C7"/>
    <w:rsid w:val="00497CE8"/>
    <w:rsid w:val="004A60F9"/>
    <w:rsid w:val="004B1141"/>
    <w:rsid w:val="004F63FF"/>
    <w:rsid w:val="005124F1"/>
    <w:rsid w:val="0051399F"/>
    <w:rsid w:val="0054265C"/>
    <w:rsid w:val="005516F6"/>
    <w:rsid w:val="00566C4B"/>
    <w:rsid w:val="00574339"/>
    <w:rsid w:val="00585552"/>
    <w:rsid w:val="00596312"/>
    <w:rsid w:val="005B1190"/>
    <w:rsid w:val="005C3159"/>
    <w:rsid w:val="006003D9"/>
    <w:rsid w:val="00631D6A"/>
    <w:rsid w:val="00645420"/>
    <w:rsid w:val="00684BAA"/>
    <w:rsid w:val="006B410C"/>
    <w:rsid w:val="007138FC"/>
    <w:rsid w:val="00713A0F"/>
    <w:rsid w:val="007948D5"/>
    <w:rsid w:val="007C7A9A"/>
    <w:rsid w:val="007F5062"/>
    <w:rsid w:val="0087388D"/>
    <w:rsid w:val="00880B4C"/>
    <w:rsid w:val="00884079"/>
    <w:rsid w:val="008A041E"/>
    <w:rsid w:val="008A207A"/>
    <w:rsid w:val="008A6E7D"/>
    <w:rsid w:val="008F3CB3"/>
    <w:rsid w:val="00924BE5"/>
    <w:rsid w:val="00940EF4"/>
    <w:rsid w:val="00941611"/>
    <w:rsid w:val="00954693"/>
    <w:rsid w:val="009C3DE2"/>
    <w:rsid w:val="009E2F6A"/>
    <w:rsid w:val="009F6801"/>
    <w:rsid w:val="00A05316"/>
    <w:rsid w:val="00A33599"/>
    <w:rsid w:val="00A70EF5"/>
    <w:rsid w:val="00AA6748"/>
    <w:rsid w:val="00B36D00"/>
    <w:rsid w:val="00B477B5"/>
    <w:rsid w:val="00BB6472"/>
    <w:rsid w:val="00BD5A65"/>
    <w:rsid w:val="00BF6572"/>
    <w:rsid w:val="00C02378"/>
    <w:rsid w:val="00C0458D"/>
    <w:rsid w:val="00C47283"/>
    <w:rsid w:val="00C620F0"/>
    <w:rsid w:val="00C801B4"/>
    <w:rsid w:val="00C86E6E"/>
    <w:rsid w:val="00CC1AD5"/>
    <w:rsid w:val="00CE79EF"/>
    <w:rsid w:val="00CF0B40"/>
    <w:rsid w:val="00CF3BCC"/>
    <w:rsid w:val="00CF4939"/>
    <w:rsid w:val="00CF5C1D"/>
    <w:rsid w:val="00D1587F"/>
    <w:rsid w:val="00D42969"/>
    <w:rsid w:val="00D66635"/>
    <w:rsid w:val="00D827CE"/>
    <w:rsid w:val="00D91471"/>
    <w:rsid w:val="00D943D6"/>
    <w:rsid w:val="00DC2D90"/>
    <w:rsid w:val="00E00879"/>
    <w:rsid w:val="00E06B4D"/>
    <w:rsid w:val="00E14F63"/>
    <w:rsid w:val="00E23ACD"/>
    <w:rsid w:val="00E31243"/>
    <w:rsid w:val="00E60EB6"/>
    <w:rsid w:val="00E62354"/>
    <w:rsid w:val="00E64C67"/>
    <w:rsid w:val="00E811AB"/>
    <w:rsid w:val="00E91FB1"/>
    <w:rsid w:val="00E96704"/>
    <w:rsid w:val="00F4777B"/>
    <w:rsid w:val="00F57764"/>
    <w:rsid w:val="00F635B1"/>
    <w:rsid w:val="00FA17E9"/>
    <w:rsid w:val="00FA317A"/>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6F328B"/>
  <w15:docId w15:val="{8BABDBCE-170C-450D-80F0-6850AC7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customStyle="1" w:styleId="BalloonTextChar">
    <w:name w:val="Balloon Text Char"/>
    <w:basedOn w:val="DefaultParagraphFont"/>
    <w:link w:val="BalloonText"/>
    <w:rsid w:val="00F57764"/>
    <w:rPr>
      <w:rFonts w:ascii="Tahoma" w:hAnsi="Tahoma" w:cs="Tahoma"/>
      <w:sz w:val="16"/>
      <w:szCs w:val="16"/>
    </w:rPr>
  </w:style>
  <w:style w:type="paragraph" w:styleId="NormalWeb">
    <w:name w:val="Normal (Web)"/>
    <w:basedOn w:val="Normal"/>
    <w:uiPriority w:val="99"/>
    <w:semiHidden/>
    <w:unhideWhenUsed/>
    <w:rsid w:val="00B36D00"/>
    <w:pPr>
      <w:spacing w:before="100" w:beforeAutospacing="1" w:after="100" w:afterAutospacing="1"/>
    </w:pPr>
    <w:rPr>
      <w:szCs w:val="24"/>
    </w:rPr>
  </w:style>
  <w:style w:type="character" w:styleId="FollowedHyperlink">
    <w:name w:val="FollowedHyperlink"/>
    <w:basedOn w:val="DefaultParagraphFont"/>
    <w:semiHidden/>
    <w:unhideWhenUsed/>
    <w:rsid w:val="00F4777B"/>
    <w:rPr>
      <w:color w:val="800080" w:themeColor="followedHyperlink"/>
      <w:u w:val="single"/>
    </w:rPr>
  </w:style>
  <w:style w:type="character" w:styleId="CommentReference">
    <w:name w:val="annotation reference"/>
    <w:basedOn w:val="DefaultParagraphFont"/>
    <w:semiHidden/>
    <w:unhideWhenUsed/>
    <w:rsid w:val="00BD5A65"/>
    <w:rPr>
      <w:sz w:val="16"/>
      <w:szCs w:val="16"/>
    </w:rPr>
  </w:style>
  <w:style w:type="paragraph" w:styleId="CommentText">
    <w:name w:val="annotation text"/>
    <w:basedOn w:val="Normal"/>
    <w:link w:val="CommentTextChar"/>
    <w:semiHidden/>
    <w:unhideWhenUsed/>
    <w:rsid w:val="00BD5A65"/>
    <w:rPr>
      <w:sz w:val="20"/>
    </w:rPr>
  </w:style>
  <w:style w:type="character" w:customStyle="1" w:styleId="CommentTextChar">
    <w:name w:val="Comment Text Char"/>
    <w:basedOn w:val="DefaultParagraphFont"/>
    <w:link w:val="CommentText"/>
    <w:semiHidden/>
    <w:rsid w:val="00BD5A65"/>
  </w:style>
  <w:style w:type="paragraph" w:styleId="CommentSubject">
    <w:name w:val="annotation subject"/>
    <w:basedOn w:val="CommentText"/>
    <w:next w:val="CommentText"/>
    <w:link w:val="CommentSubjectChar"/>
    <w:semiHidden/>
    <w:unhideWhenUsed/>
    <w:rsid w:val="00BD5A65"/>
    <w:rPr>
      <w:b/>
      <w:bCs/>
    </w:rPr>
  </w:style>
  <w:style w:type="character" w:customStyle="1" w:styleId="CommentSubjectChar">
    <w:name w:val="Comment Subject Char"/>
    <w:basedOn w:val="CommentTextChar"/>
    <w:link w:val="CommentSubject"/>
    <w:semiHidden/>
    <w:rsid w:val="00BD5A65"/>
    <w:rPr>
      <w:b/>
      <w:bCs/>
    </w:rPr>
  </w:style>
  <w:style w:type="paragraph" w:styleId="Caption">
    <w:name w:val="caption"/>
    <w:basedOn w:val="Normal"/>
    <w:next w:val="Normal"/>
    <w:unhideWhenUsed/>
    <w:qFormat/>
    <w:rsid w:val="00A70EF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325586">
      <w:bodyDiv w:val="1"/>
      <w:marLeft w:val="0"/>
      <w:marRight w:val="0"/>
      <w:marTop w:val="0"/>
      <w:marBottom w:val="0"/>
      <w:divBdr>
        <w:top w:val="none" w:sz="0" w:space="0" w:color="auto"/>
        <w:left w:val="none" w:sz="0" w:space="0" w:color="auto"/>
        <w:bottom w:val="none" w:sz="0" w:space="0" w:color="auto"/>
        <w:right w:val="none" w:sz="0" w:space="0" w:color="auto"/>
      </w:divBdr>
    </w:div>
    <w:div w:id="483743477">
      <w:bodyDiv w:val="1"/>
      <w:marLeft w:val="0"/>
      <w:marRight w:val="0"/>
      <w:marTop w:val="0"/>
      <w:marBottom w:val="0"/>
      <w:divBdr>
        <w:top w:val="none" w:sz="0" w:space="0" w:color="auto"/>
        <w:left w:val="none" w:sz="0" w:space="0" w:color="auto"/>
        <w:bottom w:val="none" w:sz="0" w:space="0" w:color="auto"/>
        <w:right w:val="none" w:sz="0" w:space="0" w:color="auto"/>
      </w:divBdr>
    </w:div>
    <w:div w:id="528571192">
      <w:bodyDiv w:val="1"/>
      <w:marLeft w:val="0"/>
      <w:marRight w:val="0"/>
      <w:marTop w:val="0"/>
      <w:marBottom w:val="0"/>
      <w:divBdr>
        <w:top w:val="none" w:sz="0" w:space="0" w:color="auto"/>
        <w:left w:val="none" w:sz="0" w:space="0" w:color="auto"/>
        <w:bottom w:val="none" w:sz="0" w:space="0" w:color="auto"/>
        <w:right w:val="none" w:sz="0" w:space="0" w:color="auto"/>
      </w:divBdr>
    </w:div>
    <w:div w:id="189519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s.umd.edu/class/sum2003/cmsc311/Notes/BitOp/bitshift.html"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EB2BE-ADD6-40A3-81B4-B4166C3E2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Austin Cole Giannotti</cp:lastModifiedBy>
  <cp:revision>7</cp:revision>
  <cp:lastPrinted>2001-01-10T18:54:00Z</cp:lastPrinted>
  <dcterms:created xsi:type="dcterms:W3CDTF">2017-01-27T22:00:00Z</dcterms:created>
  <dcterms:modified xsi:type="dcterms:W3CDTF">2017-05-01T19:16:00Z</dcterms:modified>
</cp:coreProperties>
</file>